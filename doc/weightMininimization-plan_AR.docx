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D370" w14:textId="77777777" w:rsidR="002A0388" w:rsidRPr="008E5579" w:rsidRDefault="002A0388" w:rsidP="002A0388">
      <w:pPr>
        <w:pStyle w:val="Heading1"/>
        <w:rPr>
          <w:rFonts w:ascii="Times New Roman" w:hAnsi="Times New Roman" w:cs="Times New Roman"/>
        </w:rPr>
      </w:pPr>
      <w:r w:rsidRPr="008E5579">
        <w:rPr>
          <w:rFonts w:ascii="Times New Roman" w:hAnsi="Times New Roman" w:cs="Times New Roman"/>
        </w:rPr>
        <w:t>FY18 Floating Offshore Wind Turbine Weight Sensitivity Study</w:t>
      </w:r>
    </w:p>
    <w:p w14:paraId="43E2367F" w14:textId="77777777" w:rsidR="001C692B" w:rsidRPr="008E5579" w:rsidRDefault="001C692B" w:rsidP="001C692B">
      <w:pPr>
        <w:rPr>
          <w:rFonts w:ascii="Times New Roman" w:hAnsi="Times New Roman" w:cs="Times New Roman"/>
        </w:rPr>
      </w:pPr>
    </w:p>
    <w:p w14:paraId="58517290" w14:textId="041DA406" w:rsidR="002A0388" w:rsidRPr="008E5579" w:rsidRDefault="00323BDF" w:rsidP="002A0388">
      <w:pPr>
        <w:pStyle w:val="Heading2"/>
        <w:rPr>
          <w:rFonts w:ascii="Times New Roman" w:hAnsi="Times New Roman" w:cs="Times New Roman"/>
        </w:rPr>
      </w:pPr>
      <w:r>
        <w:rPr>
          <w:rFonts w:ascii="Times New Roman" w:hAnsi="Times New Roman" w:cs="Times New Roman"/>
        </w:rPr>
        <w:t>Analysis</w:t>
      </w:r>
      <w:r w:rsidR="002A0388" w:rsidRPr="008E5579">
        <w:rPr>
          <w:rFonts w:ascii="Times New Roman" w:hAnsi="Times New Roman" w:cs="Times New Roman"/>
        </w:rPr>
        <w:t xml:space="preserve"> Goal</w:t>
      </w:r>
    </w:p>
    <w:p w14:paraId="47A4E2A4" w14:textId="40C16654" w:rsidR="002A0388" w:rsidRPr="008E5579" w:rsidDel="00E6096D" w:rsidRDefault="002A0388" w:rsidP="002A0388">
      <w:pPr>
        <w:rPr>
          <w:del w:id="0" w:author="Amy Robertson" w:date="2018-05-30T12:18:00Z"/>
          <w:rFonts w:ascii="Times New Roman" w:hAnsi="Times New Roman" w:cs="Times New Roman"/>
        </w:rPr>
      </w:pPr>
      <w:r w:rsidRPr="008E5579">
        <w:rPr>
          <w:rFonts w:ascii="Times New Roman" w:hAnsi="Times New Roman" w:cs="Times New Roman"/>
        </w:rPr>
        <w:t>Determine system level sensitivity to weight reduction on a floating wind turbine.  Sensitivity refers to the ratio of system mass reduction throughout the</w:t>
      </w:r>
      <w:ins w:id="1" w:author="Amy Robertson" w:date="2018-05-30T12:18:00Z">
        <w:r w:rsidR="00E6096D">
          <w:rPr>
            <w:rFonts w:ascii="Times New Roman" w:hAnsi="Times New Roman" w:cs="Times New Roman"/>
          </w:rPr>
          <w:t xml:space="preserve"> remainder of the</w:t>
        </w:r>
      </w:ins>
      <w:r w:rsidRPr="008E5579">
        <w:rPr>
          <w:rFonts w:ascii="Times New Roman" w:hAnsi="Times New Roman" w:cs="Times New Roman"/>
        </w:rPr>
        <w:t xml:space="preserve"> turbine and substructure </w:t>
      </w:r>
      <w:ins w:id="2" w:author="Amy Robertson" w:date="2018-05-30T12:26:00Z">
        <w:del w:id="3" w:author="Barter, Garrett" w:date="2018-05-30T15:37:00Z">
          <w:r w:rsidR="0041029A" w:rsidDel="001955D2">
            <w:rPr>
              <w:rFonts w:ascii="Times New Roman" w:hAnsi="Times New Roman" w:cs="Times New Roman"/>
            </w:rPr>
            <w:delText>support structure</w:delText>
          </w:r>
          <w:r w:rsidR="0041029A" w:rsidRPr="008E5579" w:rsidDel="001955D2">
            <w:rPr>
              <w:rFonts w:ascii="Times New Roman" w:hAnsi="Times New Roman" w:cs="Times New Roman"/>
            </w:rPr>
            <w:delText xml:space="preserve"> </w:delText>
          </w:r>
        </w:del>
      </w:ins>
      <w:r w:rsidRPr="008E5579">
        <w:rPr>
          <w:rFonts w:ascii="Times New Roman" w:hAnsi="Times New Roman" w:cs="Times New Roman"/>
        </w:rPr>
        <w:t xml:space="preserve">relative to the mass reduction in a </w:t>
      </w:r>
      <w:commentRangeStart w:id="4"/>
      <w:commentRangeStart w:id="5"/>
      <w:r w:rsidRPr="008E5579">
        <w:rPr>
          <w:rFonts w:ascii="Times New Roman" w:hAnsi="Times New Roman" w:cs="Times New Roman"/>
        </w:rPr>
        <w:t xml:space="preserve">specific component </w:t>
      </w:r>
      <w:commentRangeEnd w:id="4"/>
      <w:r w:rsidR="0041029A">
        <w:rPr>
          <w:rStyle w:val="CommentReference"/>
        </w:rPr>
        <w:commentReference w:id="4"/>
      </w:r>
      <w:commentRangeEnd w:id="5"/>
      <w:r w:rsidR="001955D2">
        <w:rPr>
          <w:rStyle w:val="CommentReference"/>
        </w:rPr>
        <w:commentReference w:id="5"/>
      </w:r>
      <w:r w:rsidRPr="008E5579">
        <w:rPr>
          <w:rFonts w:ascii="Times New Roman" w:hAnsi="Times New Roman" w:cs="Times New Roman"/>
        </w:rPr>
        <w:t xml:space="preserve">due to introduction of a new </w:t>
      </w:r>
      <w:commentRangeStart w:id="6"/>
      <w:commentRangeStart w:id="7"/>
      <w:r w:rsidRPr="008E5579">
        <w:rPr>
          <w:rFonts w:ascii="Times New Roman" w:hAnsi="Times New Roman" w:cs="Times New Roman"/>
        </w:rPr>
        <w:t>technology</w:t>
      </w:r>
      <w:commentRangeEnd w:id="6"/>
      <w:r w:rsidR="00E6096D">
        <w:rPr>
          <w:rStyle w:val="CommentReference"/>
        </w:rPr>
        <w:commentReference w:id="6"/>
      </w:r>
      <w:commentRangeEnd w:id="7"/>
      <w:r w:rsidR="001955D2">
        <w:rPr>
          <w:rStyle w:val="CommentReference"/>
        </w:rPr>
        <w:commentReference w:id="7"/>
      </w:r>
      <w:r w:rsidRPr="008E5579">
        <w:rPr>
          <w:rFonts w:ascii="Times New Roman" w:hAnsi="Times New Roman" w:cs="Times New Roman"/>
        </w:rPr>
        <w:t xml:space="preserve">.  </w:t>
      </w:r>
      <w:commentRangeStart w:id="8"/>
      <w:r w:rsidRPr="008E5579">
        <w:rPr>
          <w:rFonts w:ascii="Times New Roman" w:hAnsi="Times New Roman" w:cs="Times New Roman"/>
        </w:rPr>
        <w:t>Given</w:t>
      </w:r>
      <w:commentRangeEnd w:id="8"/>
      <w:r w:rsidR="00D93875">
        <w:rPr>
          <w:rStyle w:val="CommentReference"/>
        </w:rPr>
        <w:commentReference w:id="8"/>
      </w:r>
      <w:ins w:id="9" w:author="Amy Robertson" w:date="2018-05-30T12:18:00Z">
        <w:r w:rsidR="00E6096D">
          <w:rPr>
            <w:rFonts w:ascii="Times New Roman" w:hAnsi="Times New Roman" w:cs="Times New Roman"/>
          </w:rPr>
          <w:t xml:space="preserve"> </w:t>
        </w:r>
      </w:ins>
    </w:p>
    <w:p w14:paraId="1B978FBD" w14:textId="596F566D" w:rsidR="002A0388" w:rsidRPr="008E5579" w:rsidRDefault="002A0388" w:rsidP="002A0388">
      <w:pPr>
        <w:rPr>
          <w:rFonts w:ascii="Times New Roman" w:hAnsi="Times New Roman" w:cs="Times New Roman"/>
        </w:rPr>
      </w:pPr>
      <w:r w:rsidRPr="008E5579">
        <w:rPr>
          <w:rFonts w:ascii="Times New Roman" w:hAnsi="Times New Roman" w:cs="Times New Roman"/>
        </w:rPr>
        <w:t>the relative cost of mass reduction per kg and the cost savings per kg removed in the rest of the turbine, a cost breakeven point can also be determined.</w:t>
      </w:r>
      <w:r w:rsidR="00323BDF">
        <w:rPr>
          <w:rFonts w:ascii="Times New Roman" w:hAnsi="Times New Roman" w:cs="Times New Roman"/>
        </w:rPr>
        <w:t xml:space="preserve">  </w:t>
      </w:r>
      <w:ins w:id="10" w:author="Barter, Garrett" w:date="2018-05-30T15:38:00Z">
        <w:r w:rsidR="001955D2">
          <w:rPr>
            <w:rFonts w:ascii="Times New Roman" w:hAnsi="Times New Roman" w:cs="Times New Roman"/>
          </w:rPr>
          <w:t xml:space="preserve">This project focuses specifically on weight reduction in the rotor nacelle assembly (RNA) and the tower.  </w:t>
        </w:r>
      </w:ins>
      <w:r w:rsidR="00323BDF">
        <w:rPr>
          <w:rFonts w:ascii="Times New Roman" w:hAnsi="Times New Roman" w:cs="Times New Roman"/>
        </w:rPr>
        <w:t xml:space="preserve">Note that with the current low-fidelity implementation of the </w:t>
      </w:r>
      <w:ins w:id="11" w:author="Barter, Garrett" w:date="2018-05-30T15:38:00Z">
        <w:r w:rsidR="001955D2">
          <w:rPr>
            <w:rFonts w:ascii="Times New Roman" w:hAnsi="Times New Roman" w:cs="Times New Roman"/>
          </w:rPr>
          <w:t>static loading and stability</w:t>
        </w:r>
      </w:ins>
      <w:del w:id="12" w:author="Barter, Garrett" w:date="2018-05-30T15:38:00Z">
        <w:r w:rsidR="00323BDF" w:rsidDel="001955D2">
          <w:rPr>
            <w:rFonts w:ascii="Times New Roman" w:hAnsi="Times New Roman" w:cs="Times New Roman"/>
          </w:rPr>
          <w:delText>hydrodynamics and structural stresses</w:delText>
        </w:r>
      </w:del>
      <w:r w:rsidR="00323BDF">
        <w:rPr>
          <w:rFonts w:ascii="Times New Roman" w:hAnsi="Times New Roman" w:cs="Times New Roman"/>
        </w:rPr>
        <w:t xml:space="preserve">, the results obtained here will be preliminary, and will be revisited as new capabilities </w:t>
      </w:r>
      <w:ins w:id="13" w:author="Barter, Garrett" w:date="2018-05-30T15:38:00Z">
        <w:r w:rsidR="001955D2">
          <w:rPr>
            <w:rFonts w:ascii="Times New Roman" w:hAnsi="Times New Roman" w:cs="Times New Roman"/>
          </w:rPr>
          <w:t xml:space="preserve">and higher fidelity, in both the physics and light-weight technology models, </w:t>
        </w:r>
      </w:ins>
      <w:r w:rsidR="00323BDF">
        <w:rPr>
          <w:rFonts w:ascii="Times New Roman" w:hAnsi="Times New Roman" w:cs="Times New Roman"/>
        </w:rPr>
        <w:t xml:space="preserve">are added over </w:t>
      </w:r>
      <w:commentRangeStart w:id="14"/>
      <w:r w:rsidR="00323BDF">
        <w:rPr>
          <w:rFonts w:ascii="Times New Roman" w:hAnsi="Times New Roman" w:cs="Times New Roman"/>
        </w:rPr>
        <w:t>time</w:t>
      </w:r>
      <w:commentRangeEnd w:id="14"/>
      <w:r w:rsidR="0041029A">
        <w:rPr>
          <w:rStyle w:val="CommentReference"/>
        </w:rPr>
        <w:commentReference w:id="14"/>
      </w:r>
      <w:r w:rsidR="00323BDF">
        <w:rPr>
          <w:rFonts w:ascii="Times New Roman" w:hAnsi="Times New Roman" w:cs="Times New Roman"/>
        </w:rPr>
        <w:t>.</w:t>
      </w:r>
    </w:p>
    <w:p w14:paraId="2071F731" w14:textId="77777777" w:rsidR="002A0388" w:rsidRPr="008E5579" w:rsidRDefault="002A0388" w:rsidP="002A0388">
      <w:pPr>
        <w:rPr>
          <w:rFonts w:ascii="Times New Roman" w:hAnsi="Times New Roman" w:cs="Times New Roman"/>
        </w:rPr>
      </w:pPr>
    </w:p>
    <w:p w14:paraId="4F24C8C0" w14:textId="7DBFBF55" w:rsidR="002A0388" w:rsidRPr="008E5579" w:rsidRDefault="00323BDF" w:rsidP="002A0388">
      <w:pPr>
        <w:pStyle w:val="Heading2"/>
        <w:rPr>
          <w:rFonts w:ascii="Times New Roman" w:hAnsi="Times New Roman" w:cs="Times New Roman"/>
        </w:rPr>
      </w:pPr>
      <w:r>
        <w:rPr>
          <w:rFonts w:ascii="Times New Roman" w:hAnsi="Times New Roman" w:cs="Times New Roman"/>
        </w:rPr>
        <w:t>Program</w:t>
      </w:r>
      <w:r w:rsidR="002A0388" w:rsidRPr="008E5579">
        <w:rPr>
          <w:rFonts w:ascii="Times New Roman" w:hAnsi="Times New Roman" w:cs="Times New Roman"/>
        </w:rPr>
        <w:t xml:space="preserve"> Goal</w:t>
      </w:r>
    </w:p>
    <w:p w14:paraId="51363F32" w14:textId="47D1ED7A" w:rsidR="002A0388" w:rsidRPr="008E5579" w:rsidRDefault="002A0388" w:rsidP="002A0388">
      <w:pPr>
        <w:rPr>
          <w:rFonts w:ascii="Times New Roman" w:hAnsi="Times New Roman" w:cs="Times New Roman"/>
        </w:rPr>
      </w:pPr>
      <w:r w:rsidRPr="008E5579">
        <w:rPr>
          <w:rFonts w:ascii="Times New Roman" w:hAnsi="Times New Roman" w:cs="Times New Roman"/>
        </w:rPr>
        <w:t>Since this the first analysis executed using the expanded WISDEM tool,</w:t>
      </w:r>
      <w:r w:rsidR="006F174C" w:rsidRPr="008E5579">
        <w:rPr>
          <w:rFonts w:ascii="Times New Roman" w:hAnsi="Times New Roman" w:cs="Times New Roman"/>
        </w:rPr>
        <w:t xml:space="preserve"> </w:t>
      </w:r>
      <w:r w:rsidRPr="008E5579">
        <w:rPr>
          <w:rFonts w:ascii="Times New Roman" w:hAnsi="Times New Roman" w:cs="Times New Roman"/>
        </w:rPr>
        <w:t>this task will also give NREL and DOE familiarity with its personality.</w:t>
      </w:r>
      <w:r w:rsidR="006F174C" w:rsidRPr="008E5579">
        <w:rPr>
          <w:rFonts w:ascii="Times New Roman" w:hAnsi="Times New Roman" w:cs="Times New Roman"/>
        </w:rPr>
        <w:t xml:space="preserve">  </w:t>
      </w:r>
      <w:r w:rsidRPr="008E5579">
        <w:rPr>
          <w:rFonts w:ascii="Times New Roman" w:hAnsi="Times New Roman" w:cs="Times New Roman"/>
        </w:rPr>
        <w:t>The review of optimization outputs by experienced researchers will</w:t>
      </w:r>
      <w:r w:rsidR="006F174C" w:rsidRPr="008E5579">
        <w:rPr>
          <w:rFonts w:ascii="Times New Roman" w:hAnsi="Times New Roman" w:cs="Times New Roman"/>
        </w:rPr>
        <w:t xml:space="preserve"> </w:t>
      </w:r>
      <w:r w:rsidRPr="008E5579">
        <w:rPr>
          <w:rFonts w:ascii="Times New Roman" w:hAnsi="Times New Roman" w:cs="Times New Roman"/>
        </w:rPr>
        <w:t>reveal key design considerations and constraints that may have been</w:t>
      </w:r>
      <w:r w:rsidR="006F174C" w:rsidRPr="008E5579">
        <w:rPr>
          <w:rFonts w:ascii="Times New Roman" w:hAnsi="Times New Roman" w:cs="Times New Roman"/>
        </w:rPr>
        <w:t xml:space="preserve"> </w:t>
      </w:r>
      <w:r w:rsidRPr="008E5579">
        <w:rPr>
          <w:rFonts w:ascii="Times New Roman" w:hAnsi="Times New Roman" w:cs="Times New Roman"/>
        </w:rPr>
        <w:t>overlooked and driven the results askew.  In this way, the tool will be</w:t>
      </w:r>
      <w:r w:rsidR="006F174C" w:rsidRPr="008E5579">
        <w:rPr>
          <w:rFonts w:ascii="Times New Roman" w:hAnsi="Times New Roman" w:cs="Times New Roman"/>
        </w:rPr>
        <w:t xml:space="preserve"> </w:t>
      </w:r>
      <w:r w:rsidRPr="008E5579">
        <w:rPr>
          <w:rFonts w:ascii="Times New Roman" w:hAnsi="Times New Roman" w:cs="Times New Roman"/>
        </w:rPr>
        <w:t>iteratively exercised and improved.</w:t>
      </w:r>
      <w:r w:rsidR="00323BDF">
        <w:rPr>
          <w:rFonts w:ascii="Times New Roman" w:hAnsi="Times New Roman" w:cs="Times New Roman"/>
        </w:rPr>
        <w:t xml:space="preserve">  Succinctly, </w:t>
      </w:r>
      <w:r w:rsidR="00323BDF" w:rsidRPr="00323BDF">
        <w:rPr>
          <w:rFonts w:ascii="Times New Roman" w:hAnsi="Times New Roman" w:cs="Times New Roman"/>
        </w:rPr>
        <w:t xml:space="preserve">we are demonstrating the current capabilities of the WISDEM floating tool to show its value and to identify gaps to focus future </w:t>
      </w:r>
      <w:commentRangeStart w:id="15"/>
      <w:commentRangeStart w:id="16"/>
      <w:r w:rsidR="00323BDF" w:rsidRPr="00323BDF">
        <w:rPr>
          <w:rFonts w:ascii="Times New Roman" w:hAnsi="Times New Roman" w:cs="Times New Roman"/>
        </w:rPr>
        <w:t>investments</w:t>
      </w:r>
      <w:commentRangeEnd w:id="15"/>
      <w:r w:rsidR="00E6096D">
        <w:rPr>
          <w:rStyle w:val="CommentReference"/>
        </w:rPr>
        <w:commentReference w:id="15"/>
      </w:r>
      <w:commentRangeEnd w:id="16"/>
      <w:r w:rsidR="001955D2">
        <w:rPr>
          <w:rStyle w:val="CommentReference"/>
        </w:rPr>
        <w:commentReference w:id="16"/>
      </w:r>
      <w:r w:rsidR="00323BDF">
        <w:rPr>
          <w:rFonts w:ascii="Times New Roman" w:hAnsi="Times New Roman" w:cs="Times New Roman"/>
        </w:rPr>
        <w:t>.</w:t>
      </w:r>
    </w:p>
    <w:p w14:paraId="29234C03" w14:textId="77777777" w:rsidR="002A0388" w:rsidRPr="008E5579" w:rsidRDefault="002A0388" w:rsidP="002A0388">
      <w:pPr>
        <w:rPr>
          <w:rFonts w:ascii="Times New Roman" w:hAnsi="Times New Roman" w:cs="Times New Roman"/>
        </w:rPr>
      </w:pPr>
    </w:p>
    <w:p w14:paraId="4A27E9AE" w14:textId="77777777" w:rsidR="002A0388" w:rsidRPr="008E5579" w:rsidRDefault="002A0388" w:rsidP="002A0388">
      <w:pPr>
        <w:pStyle w:val="Heading2"/>
        <w:rPr>
          <w:rFonts w:ascii="Times New Roman" w:hAnsi="Times New Roman" w:cs="Times New Roman"/>
        </w:rPr>
      </w:pPr>
      <w:r w:rsidRPr="008E5579">
        <w:rPr>
          <w:rFonts w:ascii="Times New Roman" w:hAnsi="Times New Roman" w:cs="Times New Roman"/>
        </w:rPr>
        <w:t>Approach Overview</w:t>
      </w:r>
    </w:p>
    <w:p w14:paraId="783C82D6" w14:textId="4FE27AE7" w:rsidR="002A0388" w:rsidRPr="008E5579" w:rsidRDefault="002A0388" w:rsidP="002A0388">
      <w:pPr>
        <w:rPr>
          <w:rFonts w:ascii="Times New Roman" w:hAnsi="Times New Roman" w:cs="Times New Roman"/>
        </w:rPr>
      </w:pPr>
      <w:r w:rsidRPr="008E5579">
        <w:rPr>
          <w:rFonts w:ascii="Times New Roman" w:hAnsi="Times New Roman" w:cs="Times New Roman"/>
        </w:rPr>
        <w:t xml:space="preserve">Use WISDEM optimization to </w:t>
      </w:r>
      <w:commentRangeStart w:id="17"/>
      <w:commentRangeStart w:id="18"/>
      <w:r w:rsidRPr="008E5579">
        <w:rPr>
          <w:rFonts w:ascii="Times New Roman" w:hAnsi="Times New Roman" w:cs="Times New Roman"/>
        </w:rPr>
        <w:t>create</w:t>
      </w:r>
      <w:r w:rsidR="006F174C" w:rsidRPr="008E5579">
        <w:rPr>
          <w:rFonts w:ascii="Times New Roman" w:hAnsi="Times New Roman" w:cs="Times New Roman"/>
        </w:rPr>
        <w:t xml:space="preserve"> </w:t>
      </w:r>
      <w:commentRangeEnd w:id="17"/>
      <w:r w:rsidR="00E6096D">
        <w:rPr>
          <w:rStyle w:val="CommentReference"/>
        </w:rPr>
        <w:commentReference w:id="17"/>
      </w:r>
      <w:commentRangeEnd w:id="18"/>
      <w:r w:rsidR="001955D2">
        <w:rPr>
          <w:rStyle w:val="CommentReference"/>
        </w:rPr>
        <w:commentReference w:id="18"/>
      </w:r>
      <w:r w:rsidRPr="008E5579">
        <w:rPr>
          <w:rFonts w:ascii="Times New Roman" w:hAnsi="Times New Roman" w:cs="Times New Roman"/>
        </w:rPr>
        <w:t xml:space="preserve">baseline </w:t>
      </w:r>
      <w:r w:rsidR="00F26B80" w:rsidRPr="008E5579">
        <w:rPr>
          <w:rFonts w:ascii="Times New Roman" w:hAnsi="Times New Roman" w:cs="Times New Roman"/>
        </w:rPr>
        <w:t xml:space="preserve">spar, semisubmersible, and TLP </w:t>
      </w:r>
      <w:r w:rsidRPr="008E5579">
        <w:rPr>
          <w:rFonts w:ascii="Times New Roman" w:hAnsi="Times New Roman" w:cs="Times New Roman"/>
        </w:rPr>
        <w:t>substructure designs to support the DTU 10MW reference turbine</w:t>
      </w:r>
      <w:r w:rsidR="006F174C" w:rsidRPr="008E5579">
        <w:rPr>
          <w:rFonts w:ascii="Times New Roman" w:hAnsi="Times New Roman" w:cs="Times New Roman"/>
        </w:rPr>
        <w:t xml:space="preserve"> </w:t>
      </w:r>
      <w:r w:rsidRPr="008E5579">
        <w:rPr>
          <w:rFonts w:ascii="Times New Roman" w:hAnsi="Times New Roman" w:cs="Times New Roman"/>
        </w:rPr>
        <w:t>used in a floating application.  Next</w:t>
      </w:r>
      <w:r w:rsidR="00F26B80" w:rsidRPr="008E5579">
        <w:rPr>
          <w:rFonts w:ascii="Times New Roman" w:hAnsi="Times New Roman" w:cs="Times New Roman"/>
        </w:rPr>
        <w:t>,</w:t>
      </w:r>
      <w:r w:rsidRPr="008E5579">
        <w:rPr>
          <w:rFonts w:ascii="Times New Roman" w:hAnsi="Times New Roman" w:cs="Times New Roman"/>
        </w:rPr>
        <w:t xml:space="preserve"> re-optimize the designs </w:t>
      </w:r>
      <w:r w:rsidR="00F26B80" w:rsidRPr="008E5579">
        <w:rPr>
          <w:rFonts w:ascii="Times New Roman" w:hAnsi="Times New Roman" w:cs="Times New Roman"/>
        </w:rPr>
        <w:t>assuming a set of parameterized</w:t>
      </w:r>
      <w:r w:rsidRPr="008E5579">
        <w:rPr>
          <w:rFonts w:ascii="Times New Roman" w:hAnsi="Times New Roman" w:cs="Times New Roman"/>
        </w:rPr>
        <w:t xml:space="preserve"> </w:t>
      </w:r>
      <w:commentRangeStart w:id="19"/>
      <w:commentRangeStart w:id="20"/>
      <w:r w:rsidRPr="008E5579">
        <w:rPr>
          <w:rFonts w:ascii="Times New Roman" w:hAnsi="Times New Roman" w:cs="Times New Roman"/>
        </w:rPr>
        <w:t>weighted re</w:t>
      </w:r>
      <w:r w:rsidR="006F174C" w:rsidRPr="008E5579">
        <w:rPr>
          <w:rFonts w:ascii="Times New Roman" w:hAnsi="Times New Roman" w:cs="Times New Roman"/>
        </w:rPr>
        <w:t xml:space="preserve">duction </w:t>
      </w:r>
      <w:r w:rsidR="00F26B80" w:rsidRPr="008E5579">
        <w:rPr>
          <w:rFonts w:ascii="Times New Roman" w:hAnsi="Times New Roman" w:cs="Times New Roman"/>
        </w:rPr>
        <w:t>values</w:t>
      </w:r>
      <w:commentRangeEnd w:id="19"/>
      <w:r w:rsidR="0041029A">
        <w:rPr>
          <w:rStyle w:val="CommentReference"/>
        </w:rPr>
        <w:commentReference w:id="19"/>
      </w:r>
      <w:commentRangeEnd w:id="20"/>
      <w:r w:rsidR="001955D2">
        <w:rPr>
          <w:rStyle w:val="CommentReference"/>
        </w:rPr>
        <w:commentReference w:id="20"/>
      </w:r>
      <w:r w:rsidR="00F26B80" w:rsidRPr="008E5579">
        <w:rPr>
          <w:rFonts w:ascii="Times New Roman" w:hAnsi="Times New Roman" w:cs="Times New Roman"/>
        </w:rPr>
        <w:t xml:space="preserve"> </w:t>
      </w:r>
      <w:r w:rsidR="006F174C" w:rsidRPr="008E5579">
        <w:rPr>
          <w:rFonts w:ascii="Times New Roman" w:hAnsi="Times New Roman" w:cs="Times New Roman"/>
        </w:rPr>
        <w:t xml:space="preserve">in the </w:t>
      </w:r>
      <w:r w:rsidRPr="008E5579">
        <w:rPr>
          <w:rFonts w:ascii="Times New Roman" w:hAnsi="Times New Roman" w:cs="Times New Roman"/>
        </w:rPr>
        <w:t>RNA and the tower.</w:t>
      </w:r>
      <w:r w:rsidR="00F26B80" w:rsidRPr="008E5579">
        <w:rPr>
          <w:rFonts w:ascii="Times New Roman" w:hAnsi="Times New Roman" w:cs="Times New Roman"/>
        </w:rPr>
        <w:t xml:space="preserve">  By comparing the baseline optimizations to the parameterized weight reduction optimizations, the cost value of weight savings can be determined.</w:t>
      </w:r>
    </w:p>
    <w:p w14:paraId="447448A6" w14:textId="77777777" w:rsidR="00A13E6F" w:rsidRPr="008E5579" w:rsidRDefault="00A13E6F" w:rsidP="002A0388">
      <w:pPr>
        <w:rPr>
          <w:rFonts w:ascii="Times New Roman" w:hAnsi="Times New Roman" w:cs="Times New Roman"/>
        </w:rPr>
      </w:pPr>
    </w:p>
    <w:p w14:paraId="3C13DA5A" w14:textId="77777777" w:rsidR="00A13E6F" w:rsidRPr="008E5579" w:rsidRDefault="00A13E6F" w:rsidP="008E5579">
      <w:pPr>
        <w:pStyle w:val="Heading2"/>
        <w:rPr>
          <w:rFonts w:ascii="Times New Roman" w:hAnsi="Times New Roman" w:cs="Times New Roman"/>
        </w:rPr>
      </w:pPr>
      <w:r w:rsidRPr="008E5579">
        <w:rPr>
          <w:rFonts w:ascii="Times New Roman" w:hAnsi="Times New Roman" w:cs="Times New Roman"/>
        </w:rPr>
        <w:t>Key Outputs</w:t>
      </w:r>
    </w:p>
    <w:p w14:paraId="60AC8490" w14:textId="77777777" w:rsidR="008E5579" w:rsidRPr="008E5579" w:rsidRDefault="008E5579" w:rsidP="002A0388">
      <w:pPr>
        <w:rPr>
          <w:rFonts w:ascii="Times New Roman" w:hAnsi="Times New Roman" w:cs="Times New Roman"/>
        </w:rPr>
      </w:pPr>
      <w:r w:rsidRPr="008E5579">
        <w:rPr>
          <w:rFonts w:ascii="Times New Roman" w:hAnsi="Times New Roman" w:cs="Times New Roman"/>
        </w:rPr>
        <w:t>A number of outputs will be used to capture the analysis findings and accomplish the primary and ancillary project goals.  These include:</w:t>
      </w:r>
    </w:p>
    <w:p w14:paraId="5566684B" w14:textId="77777777" w:rsidR="008E5579" w:rsidRPr="008E5579" w:rsidRDefault="008E5579" w:rsidP="008E5579">
      <w:pPr>
        <w:pStyle w:val="ListParagraph"/>
        <w:numPr>
          <w:ilvl w:val="0"/>
          <w:numId w:val="4"/>
        </w:numPr>
        <w:rPr>
          <w:rFonts w:ascii="Times New Roman" w:hAnsi="Times New Roman" w:cs="Times New Roman"/>
        </w:rPr>
      </w:pPr>
      <w:r w:rsidRPr="008E5579">
        <w:rPr>
          <w:rFonts w:ascii="Times New Roman" w:hAnsi="Times New Roman" w:cs="Times New Roman"/>
        </w:rPr>
        <w:t>Visual renderings of optimized substructure geometries</w:t>
      </w:r>
    </w:p>
    <w:p w14:paraId="54BBF93C" w14:textId="77777777" w:rsidR="008E5579" w:rsidRPr="008E5579" w:rsidRDefault="008E5579" w:rsidP="008E5579">
      <w:pPr>
        <w:pStyle w:val="ListParagraph"/>
        <w:numPr>
          <w:ilvl w:val="0"/>
          <w:numId w:val="4"/>
        </w:numPr>
        <w:rPr>
          <w:rFonts w:ascii="Times New Roman" w:hAnsi="Times New Roman" w:cs="Times New Roman"/>
        </w:rPr>
      </w:pPr>
      <w:r w:rsidRPr="008E5579">
        <w:rPr>
          <w:rFonts w:ascii="Times New Roman" w:hAnsi="Times New Roman" w:cs="Times New Roman"/>
        </w:rPr>
        <w:t xml:space="preserve">Line plots of system weight reduction versus component weight reduction (one line for </w:t>
      </w:r>
      <w:commentRangeStart w:id="21"/>
      <w:commentRangeStart w:id="22"/>
      <w:r w:rsidRPr="008E5579">
        <w:rPr>
          <w:rFonts w:ascii="Times New Roman" w:hAnsi="Times New Roman" w:cs="Times New Roman"/>
        </w:rPr>
        <w:t>the RNA, one line for the tower</w:t>
      </w:r>
      <w:commentRangeEnd w:id="21"/>
      <w:r w:rsidR="0041029A">
        <w:rPr>
          <w:rStyle w:val="CommentReference"/>
        </w:rPr>
        <w:commentReference w:id="21"/>
      </w:r>
      <w:commentRangeEnd w:id="22"/>
      <w:r w:rsidR="001955D2">
        <w:rPr>
          <w:rStyle w:val="CommentReference"/>
        </w:rPr>
        <w:commentReference w:id="22"/>
      </w:r>
      <w:r w:rsidRPr="008E5579">
        <w:rPr>
          <w:rFonts w:ascii="Times New Roman" w:hAnsi="Times New Roman" w:cs="Times New Roman"/>
        </w:rPr>
        <w:t>)</w:t>
      </w:r>
    </w:p>
    <w:p w14:paraId="4A555387" w14:textId="77777777" w:rsidR="008E5579" w:rsidRPr="008E5579" w:rsidRDefault="008E5579" w:rsidP="008E5579">
      <w:pPr>
        <w:pStyle w:val="ListParagraph"/>
        <w:numPr>
          <w:ilvl w:val="0"/>
          <w:numId w:val="4"/>
        </w:numPr>
        <w:rPr>
          <w:rFonts w:ascii="Times New Roman" w:hAnsi="Times New Roman" w:cs="Times New Roman"/>
        </w:rPr>
      </w:pPr>
      <w:commentRangeStart w:id="23"/>
      <w:commentRangeStart w:id="24"/>
      <w:r w:rsidRPr="008E5579">
        <w:rPr>
          <w:rFonts w:ascii="Times New Roman" w:hAnsi="Times New Roman" w:cs="Times New Roman"/>
        </w:rPr>
        <w:t xml:space="preserve">Line plots of breakeven cost premium </w:t>
      </w:r>
      <w:commentRangeEnd w:id="23"/>
      <w:r w:rsidR="0041029A">
        <w:rPr>
          <w:rStyle w:val="CommentReference"/>
        </w:rPr>
        <w:commentReference w:id="23"/>
      </w:r>
      <w:commentRangeEnd w:id="24"/>
      <w:r w:rsidR="001955D2">
        <w:rPr>
          <w:rStyle w:val="CommentReference"/>
        </w:rPr>
        <w:commentReference w:id="24"/>
      </w:r>
      <w:r w:rsidRPr="008E5579">
        <w:rPr>
          <w:rFonts w:ascii="Times New Roman" w:hAnsi="Times New Roman" w:cs="Times New Roman"/>
        </w:rPr>
        <w:t>per kg versus component weight reduction (one line for the RNA, one line for the tower)</w:t>
      </w:r>
    </w:p>
    <w:p w14:paraId="46724EFD" w14:textId="77777777" w:rsidR="002A0388" w:rsidRPr="008E5579" w:rsidRDefault="002A0388" w:rsidP="002A0388">
      <w:pPr>
        <w:rPr>
          <w:rFonts w:ascii="Times New Roman" w:hAnsi="Times New Roman" w:cs="Times New Roman"/>
        </w:rPr>
      </w:pPr>
    </w:p>
    <w:p w14:paraId="2A4D1DCC" w14:textId="77777777" w:rsidR="002A0388" w:rsidRPr="008E5579" w:rsidRDefault="00F26B80" w:rsidP="004C316D">
      <w:pPr>
        <w:pStyle w:val="Heading2"/>
        <w:rPr>
          <w:rFonts w:ascii="Times New Roman" w:hAnsi="Times New Roman" w:cs="Times New Roman"/>
        </w:rPr>
      </w:pPr>
      <w:r w:rsidRPr="008E5579">
        <w:rPr>
          <w:rFonts w:ascii="Times New Roman" w:hAnsi="Times New Roman" w:cs="Times New Roman"/>
        </w:rPr>
        <w:t xml:space="preserve">Detailed </w:t>
      </w:r>
      <w:r w:rsidR="004C316D" w:rsidRPr="008E5579">
        <w:rPr>
          <w:rFonts w:ascii="Times New Roman" w:hAnsi="Times New Roman" w:cs="Times New Roman"/>
        </w:rPr>
        <w:t>Analysis Procedure</w:t>
      </w:r>
    </w:p>
    <w:p w14:paraId="6B7CE570"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1:</w:t>
      </w:r>
      <w:r w:rsidR="002A0388" w:rsidRPr="008E5579">
        <w:rPr>
          <w:rFonts w:ascii="Times New Roman" w:hAnsi="Times New Roman" w:cs="Times New Roman"/>
        </w:rPr>
        <w:t xml:space="preserve"> Build a representation of the DTU 10MW reference turbine in WISDEM</w:t>
      </w:r>
      <w:r w:rsidR="001C692B" w:rsidRPr="008E5579">
        <w:rPr>
          <w:rFonts w:ascii="Times New Roman" w:hAnsi="Times New Roman" w:cs="Times New Roman"/>
        </w:rPr>
        <w:t>.</w:t>
      </w:r>
    </w:p>
    <w:p w14:paraId="317ADAB9" w14:textId="77777777" w:rsidR="002A0388" w:rsidRPr="008E5579" w:rsidRDefault="002A0388" w:rsidP="002A0388">
      <w:pPr>
        <w:rPr>
          <w:rFonts w:ascii="Times New Roman" w:hAnsi="Times New Roman" w:cs="Times New Roman"/>
        </w:rPr>
      </w:pPr>
    </w:p>
    <w:p w14:paraId="5125A760"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Key WISDEM modules:</w:t>
      </w:r>
    </w:p>
    <w:tbl>
      <w:tblPr>
        <w:tblStyle w:val="TableGridLight"/>
        <w:tblW w:w="0" w:type="auto"/>
        <w:tblLook w:val="0600" w:firstRow="0" w:lastRow="0" w:firstColumn="0" w:lastColumn="0" w:noHBand="1" w:noVBand="1"/>
      </w:tblPr>
      <w:tblGrid>
        <w:gridCol w:w="2337"/>
        <w:gridCol w:w="2337"/>
        <w:gridCol w:w="2338"/>
        <w:gridCol w:w="2338"/>
      </w:tblGrid>
      <w:tr w:rsidR="008E5579" w14:paraId="3600B22A" w14:textId="77777777" w:rsidTr="008E5579">
        <w:tc>
          <w:tcPr>
            <w:tcW w:w="2337" w:type="dxa"/>
          </w:tcPr>
          <w:p w14:paraId="2C92E23F" w14:textId="77777777" w:rsidR="008E5579" w:rsidRDefault="008E5579" w:rsidP="002A0388">
            <w:pPr>
              <w:rPr>
                <w:rFonts w:ascii="Times New Roman" w:hAnsi="Times New Roman" w:cs="Times New Roman"/>
              </w:rPr>
            </w:pPr>
            <w:proofErr w:type="spellStart"/>
            <w:r>
              <w:rPr>
                <w:rFonts w:ascii="Times New Roman" w:hAnsi="Times New Roman" w:cs="Times New Roman"/>
              </w:rPr>
              <w:t>RotorSE</w:t>
            </w:r>
            <w:proofErr w:type="spellEnd"/>
          </w:p>
        </w:tc>
        <w:tc>
          <w:tcPr>
            <w:tcW w:w="2337" w:type="dxa"/>
          </w:tcPr>
          <w:p w14:paraId="19FE5299" w14:textId="77777777" w:rsidR="008E5579" w:rsidRDefault="008E5579" w:rsidP="002A0388">
            <w:pPr>
              <w:rPr>
                <w:rFonts w:ascii="Times New Roman" w:hAnsi="Times New Roman" w:cs="Times New Roman"/>
              </w:rPr>
            </w:pPr>
            <w:proofErr w:type="spellStart"/>
            <w:r>
              <w:rPr>
                <w:rFonts w:ascii="Times New Roman" w:hAnsi="Times New Roman" w:cs="Times New Roman"/>
              </w:rPr>
              <w:t>CommonSE</w:t>
            </w:r>
            <w:proofErr w:type="spellEnd"/>
          </w:p>
        </w:tc>
        <w:tc>
          <w:tcPr>
            <w:tcW w:w="2338" w:type="dxa"/>
          </w:tcPr>
          <w:p w14:paraId="4CB3648A" w14:textId="77777777" w:rsidR="008E5579" w:rsidRDefault="008E5579" w:rsidP="002A0388">
            <w:pPr>
              <w:rPr>
                <w:rFonts w:ascii="Times New Roman" w:hAnsi="Times New Roman" w:cs="Times New Roman"/>
              </w:rPr>
            </w:pPr>
            <w:proofErr w:type="spellStart"/>
            <w:r>
              <w:rPr>
                <w:rFonts w:ascii="Times New Roman" w:hAnsi="Times New Roman" w:cs="Times New Roman"/>
              </w:rPr>
              <w:t>Turbine_CostsSE</w:t>
            </w:r>
            <w:proofErr w:type="spellEnd"/>
          </w:p>
        </w:tc>
        <w:tc>
          <w:tcPr>
            <w:tcW w:w="2338" w:type="dxa"/>
          </w:tcPr>
          <w:p w14:paraId="1924DB60" w14:textId="77777777" w:rsidR="008E5579" w:rsidRDefault="008E5579" w:rsidP="002A0388">
            <w:pPr>
              <w:rPr>
                <w:rFonts w:ascii="Times New Roman" w:hAnsi="Times New Roman" w:cs="Times New Roman"/>
              </w:rPr>
            </w:pPr>
            <w:proofErr w:type="spellStart"/>
            <w:r>
              <w:rPr>
                <w:rFonts w:ascii="Times New Roman" w:hAnsi="Times New Roman" w:cs="Times New Roman"/>
              </w:rPr>
              <w:t>Plant_FinanceSE</w:t>
            </w:r>
            <w:proofErr w:type="spellEnd"/>
          </w:p>
        </w:tc>
      </w:tr>
      <w:tr w:rsidR="008E5579" w14:paraId="6EE0B232" w14:textId="77777777" w:rsidTr="008E5579">
        <w:tc>
          <w:tcPr>
            <w:tcW w:w="2337" w:type="dxa"/>
          </w:tcPr>
          <w:p w14:paraId="53BFC940" w14:textId="77777777" w:rsidR="008E5579" w:rsidRDefault="008E5579" w:rsidP="002A0388">
            <w:pPr>
              <w:rPr>
                <w:rFonts w:ascii="Times New Roman" w:hAnsi="Times New Roman" w:cs="Times New Roman"/>
              </w:rPr>
            </w:pPr>
            <w:proofErr w:type="spellStart"/>
            <w:r>
              <w:rPr>
                <w:rFonts w:ascii="Times New Roman" w:hAnsi="Times New Roman" w:cs="Times New Roman"/>
              </w:rPr>
              <w:t>TowerSE</w:t>
            </w:r>
            <w:proofErr w:type="spellEnd"/>
          </w:p>
        </w:tc>
        <w:tc>
          <w:tcPr>
            <w:tcW w:w="2337" w:type="dxa"/>
          </w:tcPr>
          <w:p w14:paraId="7F988DD6" w14:textId="77777777" w:rsidR="008E5579" w:rsidRDefault="008E5579" w:rsidP="002A0388">
            <w:pPr>
              <w:rPr>
                <w:rFonts w:ascii="Times New Roman" w:hAnsi="Times New Roman" w:cs="Times New Roman"/>
              </w:rPr>
            </w:pPr>
            <w:proofErr w:type="spellStart"/>
            <w:r>
              <w:rPr>
                <w:rFonts w:ascii="Times New Roman" w:hAnsi="Times New Roman" w:cs="Times New Roman"/>
              </w:rPr>
              <w:t>FloatingSE</w:t>
            </w:r>
            <w:proofErr w:type="spellEnd"/>
          </w:p>
        </w:tc>
        <w:tc>
          <w:tcPr>
            <w:tcW w:w="2338" w:type="dxa"/>
          </w:tcPr>
          <w:p w14:paraId="1A865909" w14:textId="77777777" w:rsidR="008E5579" w:rsidRDefault="008E5579" w:rsidP="002A0388">
            <w:pPr>
              <w:rPr>
                <w:rFonts w:ascii="Times New Roman" w:hAnsi="Times New Roman" w:cs="Times New Roman"/>
              </w:rPr>
            </w:pPr>
            <w:proofErr w:type="spellStart"/>
            <w:r>
              <w:rPr>
                <w:rFonts w:ascii="Times New Roman" w:hAnsi="Times New Roman" w:cs="Times New Roman"/>
              </w:rPr>
              <w:t>Wind_OBOS_SE</w:t>
            </w:r>
            <w:proofErr w:type="spellEnd"/>
          </w:p>
        </w:tc>
        <w:tc>
          <w:tcPr>
            <w:tcW w:w="2338" w:type="dxa"/>
          </w:tcPr>
          <w:p w14:paraId="2F125F59" w14:textId="77777777" w:rsidR="008E5579" w:rsidRDefault="008E5579" w:rsidP="002A0388">
            <w:pPr>
              <w:rPr>
                <w:rFonts w:ascii="Times New Roman" w:hAnsi="Times New Roman" w:cs="Times New Roman"/>
              </w:rPr>
            </w:pPr>
          </w:p>
        </w:tc>
      </w:tr>
    </w:tbl>
    <w:p w14:paraId="38C955EB" w14:textId="75E711BC" w:rsidR="002A0388" w:rsidRPr="008E5579" w:rsidRDefault="002A0388" w:rsidP="002A0388">
      <w:pPr>
        <w:rPr>
          <w:rFonts w:ascii="Times New Roman" w:hAnsi="Times New Roman" w:cs="Times New Roman"/>
        </w:rPr>
      </w:pPr>
    </w:p>
    <w:p w14:paraId="1EF1E8B2"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lastRenderedPageBreak/>
        <w:t>STEP 2:</w:t>
      </w:r>
      <w:r w:rsidR="002A0388" w:rsidRPr="008E5579">
        <w:rPr>
          <w:rFonts w:ascii="Times New Roman" w:hAnsi="Times New Roman" w:cs="Times New Roman"/>
        </w:rPr>
        <w:t xml:space="preserve"> Build a spar, semisubmersible, and </w:t>
      </w:r>
      <w:commentRangeStart w:id="25"/>
      <w:commentRangeStart w:id="26"/>
      <w:r w:rsidR="002A0388" w:rsidRPr="008E5579">
        <w:rPr>
          <w:rFonts w:ascii="Times New Roman" w:hAnsi="Times New Roman" w:cs="Times New Roman"/>
        </w:rPr>
        <w:t xml:space="preserve">TLP </w:t>
      </w:r>
      <w:commentRangeEnd w:id="25"/>
      <w:r w:rsidR="0041029A">
        <w:rPr>
          <w:rStyle w:val="CommentReference"/>
        </w:rPr>
        <w:commentReference w:id="25"/>
      </w:r>
      <w:commentRangeEnd w:id="26"/>
      <w:r w:rsidR="001955D2">
        <w:rPr>
          <w:rStyle w:val="CommentReference"/>
        </w:rPr>
        <w:commentReference w:id="26"/>
      </w:r>
      <w:r w:rsidR="002A0388" w:rsidRPr="008E5579">
        <w:rPr>
          <w:rFonts w:ascii="Times New Roman" w:hAnsi="Times New Roman" w:cs="Times New Roman"/>
        </w:rPr>
        <w:t>substructures using WISDEM,</w:t>
      </w:r>
      <w:r w:rsidR="004C316D" w:rsidRPr="008E5579">
        <w:rPr>
          <w:rFonts w:ascii="Times New Roman" w:hAnsi="Times New Roman" w:cs="Times New Roman"/>
        </w:rPr>
        <w:t xml:space="preserve"> </w:t>
      </w:r>
      <w:r w:rsidR="002A0388" w:rsidRPr="008E5579">
        <w:rPr>
          <w:rFonts w:ascii="Times New Roman" w:hAnsi="Times New Roman" w:cs="Times New Roman"/>
        </w:rPr>
        <w:t>starting from a randomized initial condition, where optimization works</w:t>
      </w:r>
      <w:r w:rsidR="004C316D" w:rsidRPr="008E5579">
        <w:rPr>
          <w:rFonts w:ascii="Times New Roman" w:hAnsi="Times New Roman" w:cs="Times New Roman"/>
        </w:rPr>
        <w:t xml:space="preserve"> </w:t>
      </w:r>
      <w:r w:rsidR="002A0388" w:rsidRPr="008E5579">
        <w:rPr>
          <w:rFonts w:ascii="Times New Roman" w:hAnsi="Times New Roman" w:cs="Times New Roman"/>
        </w:rPr>
        <w:t>around the given constraints to an LCOE-optimal design.  In this step,</w:t>
      </w:r>
      <w:r w:rsidR="004C316D" w:rsidRPr="008E5579">
        <w:rPr>
          <w:rFonts w:ascii="Times New Roman" w:hAnsi="Times New Roman" w:cs="Times New Roman"/>
        </w:rPr>
        <w:t xml:space="preserve"> </w:t>
      </w:r>
      <w:r w:rsidR="002A0388" w:rsidRPr="008E5579">
        <w:rPr>
          <w:rFonts w:ascii="Times New Roman" w:hAnsi="Times New Roman" w:cs="Times New Roman"/>
        </w:rPr>
        <w:t>the turbine design is fixed at the DTU 10MW reference point, and only</w:t>
      </w:r>
      <w:r w:rsidR="004C316D" w:rsidRPr="008E5579">
        <w:rPr>
          <w:rFonts w:ascii="Times New Roman" w:hAnsi="Times New Roman" w:cs="Times New Roman"/>
        </w:rPr>
        <w:t xml:space="preserve"> </w:t>
      </w:r>
      <w:r w:rsidR="002A0388" w:rsidRPr="008E5579">
        <w:rPr>
          <w:rFonts w:ascii="Times New Roman" w:hAnsi="Times New Roman" w:cs="Times New Roman"/>
        </w:rPr>
        <w:t>the substructure and mooring system are allowed to change.</w:t>
      </w:r>
    </w:p>
    <w:p w14:paraId="4178C3B7" w14:textId="77777777" w:rsidR="002A0388" w:rsidRPr="008E5579" w:rsidRDefault="002A0388" w:rsidP="002A0388">
      <w:pPr>
        <w:rPr>
          <w:rFonts w:ascii="Times New Roman" w:hAnsi="Times New Roman" w:cs="Times New Roman"/>
        </w:rPr>
      </w:pPr>
    </w:p>
    <w:p w14:paraId="50F90F28"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 xml:space="preserve">Design </w:t>
      </w:r>
      <w:commentRangeStart w:id="27"/>
      <w:commentRangeStart w:id="28"/>
      <w:commentRangeStart w:id="29"/>
      <w:commentRangeStart w:id="30"/>
      <w:r w:rsidRPr="008E5579">
        <w:rPr>
          <w:rFonts w:ascii="Times New Roman" w:hAnsi="Times New Roman" w:cs="Times New Roman"/>
          <w:i/>
        </w:rPr>
        <w:t>Variables</w:t>
      </w:r>
      <w:commentRangeEnd w:id="27"/>
      <w:r w:rsidR="0041029A">
        <w:rPr>
          <w:rStyle w:val="CommentReference"/>
        </w:rPr>
        <w:commentReference w:id="27"/>
      </w:r>
      <w:commentRangeEnd w:id="28"/>
      <w:commentRangeEnd w:id="29"/>
      <w:commentRangeEnd w:id="30"/>
      <w:r w:rsidR="001955D2">
        <w:rPr>
          <w:rStyle w:val="CommentReference"/>
        </w:rPr>
        <w:commentReference w:id="29"/>
      </w:r>
      <w:r w:rsidR="0041029A">
        <w:rPr>
          <w:rStyle w:val="CommentReference"/>
        </w:rPr>
        <w:commentReference w:id="28"/>
      </w:r>
      <w:r w:rsidR="001955D2">
        <w:rPr>
          <w:rStyle w:val="CommentReference"/>
        </w:rPr>
        <w:commentReference w:id="30"/>
      </w:r>
      <w:r w:rsidRPr="008E5579">
        <w:rPr>
          <w:rFonts w:ascii="Times New Roman" w:hAnsi="Times New Roman" w:cs="Times New Roman"/>
          <w:i/>
        </w:rPr>
        <w:t>:</w:t>
      </w:r>
    </w:p>
    <w:p w14:paraId="7DC75CE6" w14:textId="77777777" w:rsidR="002A0388"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 xml:space="preserve">Number of substructure columns and their </w:t>
      </w:r>
      <w:commentRangeStart w:id="31"/>
      <w:commentRangeStart w:id="32"/>
      <w:r w:rsidRPr="008E5579">
        <w:rPr>
          <w:rFonts w:ascii="Times New Roman" w:hAnsi="Times New Roman" w:cs="Times New Roman"/>
        </w:rPr>
        <w:t>spacing</w:t>
      </w:r>
      <w:commentRangeEnd w:id="31"/>
      <w:r w:rsidR="00011D24">
        <w:rPr>
          <w:rStyle w:val="CommentReference"/>
        </w:rPr>
        <w:commentReference w:id="31"/>
      </w:r>
      <w:commentRangeEnd w:id="32"/>
      <w:r w:rsidR="001955D2">
        <w:rPr>
          <w:rStyle w:val="CommentReference"/>
        </w:rPr>
        <w:commentReference w:id="32"/>
      </w:r>
    </w:p>
    <w:p w14:paraId="6443EEE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column lengths, diameters, wall thicknesses, and stiffener geometries</w:t>
      </w:r>
    </w:p>
    <w:p w14:paraId="1D31A7E2"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truss elements and cross-sectional properties</w:t>
      </w:r>
    </w:p>
    <w:p w14:paraId="15023BE8"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permanent ballast height</w:t>
      </w:r>
    </w:p>
    <w:p w14:paraId="11C0EC9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Freeboard height</w:t>
      </w:r>
    </w:p>
    <w:p w14:paraId="3141A810"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Fairlead depth</w:t>
      </w:r>
    </w:p>
    <w:p w14:paraId="3ED938A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 xml:space="preserve">Mooring diameter, unstretched line length, and anchor </w:t>
      </w:r>
      <w:commentRangeStart w:id="33"/>
      <w:commentRangeStart w:id="34"/>
      <w:commentRangeStart w:id="35"/>
      <w:commentRangeStart w:id="36"/>
      <w:r w:rsidRPr="008E5579">
        <w:rPr>
          <w:rFonts w:ascii="Times New Roman" w:hAnsi="Times New Roman" w:cs="Times New Roman"/>
        </w:rPr>
        <w:t>point</w:t>
      </w:r>
      <w:commentRangeEnd w:id="33"/>
      <w:r w:rsidR="00011D24">
        <w:rPr>
          <w:rStyle w:val="CommentReference"/>
        </w:rPr>
        <w:commentReference w:id="33"/>
      </w:r>
      <w:commentRangeEnd w:id="34"/>
      <w:commentRangeEnd w:id="35"/>
      <w:commentRangeEnd w:id="36"/>
      <w:r w:rsidR="001955D2">
        <w:rPr>
          <w:rStyle w:val="CommentReference"/>
        </w:rPr>
        <w:commentReference w:id="35"/>
      </w:r>
      <w:r w:rsidR="00011D24">
        <w:rPr>
          <w:rStyle w:val="CommentReference"/>
        </w:rPr>
        <w:commentReference w:id="34"/>
      </w:r>
      <w:r w:rsidR="001955D2">
        <w:rPr>
          <w:rStyle w:val="CommentReference"/>
        </w:rPr>
        <w:commentReference w:id="36"/>
      </w:r>
    </w:p>
    <w:p w14:paraId="2E5FBD35" w14:textId="77777777" w:rsidR="002A0388" w:rsidRPr="008E5579" w:rsidRDefault="002A0388" w:rsidP="002A0388">
      <w:pPr>
        <w:rPr>
          <w:rFonts w:ascii="Times New Roman" w:hAnsi="Times New Roman" w:cs="Times New Roman"/>
        </w:rPr>
      </w:pPr>
    </w:p>
    <w:p w14:paraId="1F6C7150" w14:textId="7A24EEB8"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w:t>
      </w:r>
    </w:p>
    <w:p w14:paraId="1E43BD3E" w14:textId="77777777" w:rsidR="002A0388" w:rsidRPr="008E5579" w:rsidRDefault="002A0388" w:rsidP="002A0388">
      <w:pPr>
        <w:rPr>
          <w:rFonts w:ascii="Times New Roman" w:hAnsi="Times New Roman" w:cs="Times New Roman"/>
        </w:rPr>
      </w:pPr>
    </w:p>
    <w:p w14:paraId="27BFA953"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3:</w:t>
      </w:r>
      <w:r w:rsidR="002A0388" w:rsidRPr="008E5579">
        <w:rPr>
          <w:rFonts w:ascii="Times New Roman" w:hAnsi="Times New Roman" w:cs="Times New Roman"/>
        </w:rPr>
        <w:t xml:space="preserve"> Parameterize the mass of the DTU 10MW RNA from -50% to +10% of </w:t>
      </w:r>
      <w:r w:rsidR="001C692B" w:rsidRPr="008E5579">
        <w:rPr>
          <w:rFonts w:ascii="Times New Roman" w:hAnsi="Times New Roman" w:cs="Times New Roman"/>
        </w:rPr>
        <w:t xml:space="preserve">the </w:t>
      </w:r>
      <w:r w:rsidR="002A0388" w:rsidRPr="008E5579">
        <w:rPr>
          <w:rFonts w:ascii="Times New Roman" w:hAnsi="Times New Roman" w:cs="Times New Roman"/>
        </w:rPr>
        <w:t>original value.  This mass reduction could occur through alternative</w:t>
      </w:r>
      <w:r w:rsidR="001C692B" w:rsidRPr="008E5579">
        <w:rPr>
          <w:rFonts w:ascii="Times New Roman" w:hAnsi="Times New Roman" w:cs="Times New Roman"/>
        </w:rPr>
        <w:t xml:space="preserve"> </w:t>
      </w:r>
      <w:r w:rsidR="002A0388" w:rsidRPr="008E5579">
        <w:rPr>
          <w:rFonts w:ascii="Times New Roman" w:hAnsi="Times New Roman" w:cs="Times New Roman"/>
        </w:rPr>
        <w:t>drivetrain and/or generator technologies, such as superconducting</w:t>
      </w:r>
      <w:r w:rsidR="001C692B" w:rsidRPr="008E5579">
        <w:rPr>
          <w:rFonts w:ascii="Times New Roman" w:hAnsi="Times New Roman" w:cs="Times New Roman"/>
        </w:rPr>
        <w:t xml:space="preserve"> </w:t>
      </w:r>
      <w:r w:rsidR="002A0388" w:rsidRPr="008E5579">
        <w:rPr>
          <w:rFonts w:ascii="Times New Roman" w:hAnsi="Times New Roman" w:cs="Times New Roman"/>
        </w:rPr>
        <w:t>generators, or alternative materials, such as carbon fiber composites.</w:t>
      </w:r>
      <w:r w:rsidR="001C692B" w:rsidRPr="008E5579">
        <w:rPr>
          <w:rFonts w:ascii="Times New Roman" w:hAnsi="Times New Roman" w:cs="Times New Roman"/>
        </w:rPr>
        <w:t xml:space="preserve"> </w:t>
      </w:r>
      <w:r w:rsidR="002A0388" w:rsidRPr="008E5579">
        <w:rPr>
          <w:rFonts w:ascii="Times New Roman" w:hAnsi="Times New Roman" w:cs="Times New Roman"/>
        </w:rPr>
        <w:t>Holding the rotor design fixed, loop over each of the parameterized RNA</w:t>
      </w:r>
      <w:r w:rsidR="001C692B" w:rsidRPr="008E5579">
        <w:rPr>
          <w:rFonts w:ascii="Times New Roman" w:hAnsi="Times New Roman" w:cs="Times New Roman"/>
        </w:rPr>
        <w:t xml:space="preserve"> </w:t>
      </w:r>
      <w:r w:rsidR="002A0388" w:rsidRPr="008E5579">
        <w:rPr>
          <w:rFonts w:ascii="Times New Roman" w:hAnsi="Times New Roman" w:cs="Times New Roman"/>
        </w:rPr>
        <w:t>mass values and substructure types and re-optimize the</w:t>
      </w:r>
      <w:commentRangeStart w:id="37"/>
      <w:commentRangeStart w:id="38"/>
      <w:r w:rsidR="002A0388" w:rsidRPr="008E5579">
        <w:rPr>
          <w:rFonts w:ascii="Times New Roman" w:hAnsi="Times New Roman" w:cs="Times New Roman"/>
        </w:rPr>
        <w:t xml:space="preserve"> substructure</w:t>
      </w:r>
      <w:r w:rsidR="001C692B" w:rsidRPr="008E5579">
        <w:rPr>
          <w:rFonts w:ascii="Times New Roman" w:hAnsi="Times New Roman" w:cs="Times New Roman"/>
        </w:rPr>
        <w:t xml:space="preserve"> </w:t>
      </w:r>
      <w:commentRangeEnd w:id="37"/>
      <w:r w:rsidR="00D93875">
        <w:rPr>
          <w:rStyle w:val="CommentReference"/>
        </w:rPr>
        <w:commentReference w:id="37"/>
      </w:r>
      <w:commentRangeEnd w:id="38"/>
      <w:r w:rsidR="001955D2">
        <w:rPr>
          <w:rStyle w:val="CommentReference"/>
        </w:rPr>
        <w:commentReference w:id="38"/>
      </w:r>
      <w:r w:rsidR="002A0388" w:rsidRPr="008E5579">
        <w:rPr>
          <w:rFonts w:ascii="Times New Roman" w:hAnsi="Times New Roman" w:cs="Times New Roman"/>
        </w:rPr>
        <w:t>using the same set of design variables and constraints as in Step 2.</w:t>
      </w:r>
      <w:r w:rsidR="001C692B" w:rsidRPr="008E5579">
        <w:rPr>
          <w:rFonts w:ascii="Times New Roman" w:hAnsi="Times New Roman" w:cs="Times New Roman"/>
        </w:rPr>
        <w:t xml:space="preserve"> </w:t>
      </w:r>
      <w:r w:rsidR="002A0388" w:rsidRPr="008E5579">
        <w:rPr>
          <w:rFonts w:ascii="Times New Roman" w:hAnsi="Times New Roman" w:cs="Times New Roman"/>
        </w:rPr>
        <w:t>Compute the sensitivity of system mass reduction over RNA mass</w:t>
      </w:r>
      <w:r w:rsidR="001C692B" w:rsidRPr="008E5579">
        <w:rPr>
          <w:rFonts w:ascii="Times New Roman" w:hAnsi="Times New Roman" w:cs="Times New Roman"/>
        </w:rPr>
        <w:t xml:space="preserve"> </w:t>
      </w:r>
      <w:r w:rsidR="002A0388" w:rsidRPr="008E5579">
        <w:rPr>
          <w:rFonts w:ascii="Times New Roman" w:hAnsi="Times New Roman" w:cs="Times New Roman"/>
        </w:rPr>
        <w:t>reduction relative to the baseline established in Step 2.  From the</w:t>
      </w:r>
      <w:r w:rsidR="001C692B" w:rsidRPr="008E5579">
        <w:rPr>
          <w:rFonts w:ascii="Times New Roman" w:hAnsi="Times New Roman" w:cs="Times New Roman"/>
        </w:rPr>
        <w:t xml:space="preserve"> </w:t>
      </w:r>
      <w:r w:rsidR="002A0388" w:rsidRPr="008E5579">
        <w:rPr>
          <w:rFonts w:ascii="Times New Roman" w:hAnsi="Times New Roman" w:cs="Times New Roman"/>
        </w:rPr>
        <w:t>total substructure cost difference, determine the maximum cost per kg</w:t>
      </w:r>
      <w:r w:rsidR="001C692B" w:rsidRPr="008E5579">
        <w:rPr>
          <w:rFonts w:ascii="Times New Roman" w:hAnsi="Times New Roman" w:cs="Times New Roman"/>
        </w:rPr>
        <w:t xml:space="preserve"> </w:t>
      </w:r>
      <w:r w:rsidR="002A0388" w:rsidRPr="008E5579">
        <w:rPr>
          <w:rFonts w:ascii="Times New Roman" w:hAnsi="Times New Roman" w:cs="Times New Roman"/>
        </w:rPr>
        <w:t>that would make the component mass reduction premium cost neutral.</w:t>
      </w:r>
    </w:p>
    <w:p w14:paraId="7ECF98A9" w14:textId="77777777" w:rsidR="002A0388" w:rsidRPr="008E5579" w:rsidRDefault="002A0388" w:rsidP="002A0388">
      <w:pPr>
        <w:rPr>
          <w:rFonts w:ascii="Times New Roman" w:hAnsi="Times New Roman" w:cs="Times New Roman"/>
        </w:rPr>
      </w:pPr>
    </w:p>
    <w:p w14:paraId="7D207E7B" w14:textId="77777777" w:rsidR="002A0388" w:rsidRPr="008E5579" w:rsidRDefault="002A0388" w:rsidP="002A0388">
      <w:pPr>
        <w:rPr>
          <w:rFonts w:ascii="Times New Roman" w:hAnsi="Times New Roman" w:cs="Times New Roman"/>
        </w:rPr>
      </w:pPr>
      <w:r w:rsidRPr="008E5579">
        <w:rPr>
          <w:rFonts w:ascii="Times New Roman" w:hAnsi="Times New Roman" w:cs="Times New Roman"/>
          <w:i/>
        </w:rPr>
        <w:t>RNA mass deltas:</w:t>
      </w:r>
      <w:r w:rsidR="008E5579">
        <w:rPr>
          <w:rFonts w:ascii="Times New Roman" w:hAnsi="Times New Roman" w:cs="Times New Roman"/>
          <w:i/>
        </w:rPr>
        <w:t xml:space="preserve"> </w:t>
      </w:r>
      <w:r w:rsidRPr="008E5579">
        <w:rPr>
          <w:rFonts w:ascii="Times New Roman" w:hAnsi="Times New Roman" w:cs="Times New Roman"/>
        </w:rPr>
        <w:t>[-50%, -33%, -25%, -10%, +10%]</w:t>
      </w:r>
    </w:p>
    <w:p w14:paraId="62A134E2" w14:textId="77777777" w:rsidR="002A0388" w:rsidRPr="008E5579" w:rsidRDefault="002A0388" w:rsidP="002A0388">
      <w:pPr>
        <w:rPr>
          <w:rFonts w:ascii="Times New Roman" w:hAnsi="Times New Roman" w:cs="Times New Roman"/>
        </w:rPr>
      </w:pPr>
    </w:p>
    <w:p w14:paraId="2ED289FA" w14:textId="349F0BBB"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5 = 15</w:t>
      </w:r>
    </w:p>
    <w:p w14:paraId="5E0405EC" w14:textId="77777777" w:rsidR="002A0388" w:rsidRPr="008E5579" w:rsidRDefault="002A0388" w:rsidP="002A0388">
      <w:pPr>
        <w:rPr>
          <w:rFonts w:ascii="Times New Roman" w:hAnsi="Times New Roman" w:cs="Times New Roman"/>
        </w:rPr>
      </w:pPr>
    </w:p>
    <w:p w14:paraId="5B642139" w14:textId="41C735F8" w:rsidR="002A0388" w:rsidRPr="008E5579" w:rsidRDefault="00F26B80" w:rsidP="002A0388">
      <w:pPr>
        <w:rPr>
          <w:rFonts w:ascii="Times New Roman" w:hAnsi="Times New Roman" w:cs="Times New Roman"/>
        </w:rPr>
      </w:pPr>
      <w:r w:rsidRPr="008E5579">
        <w:rPr>
          <w:rFonts w:ascii="Times New Roman" w:hAnsi="Times New Roman" w:cs="Times New Roman"/>
          <w:b/>
        </w:rPr>
        <w:t>STEP 4:</w:t>
      </w:r>
      <w:r w:rsidR="002A0388" w:rsidRPr="008E5579">
        <w:rPr>
          <w:rFonts w:ascii="Times New Roman" w:hAnsi="Times New Roman" w:cs="Times New Roman"/>
        </w:rPr>
        <w:t xml:space="preserve"> Parameterize the mass density of the </w:t>
      </w:r>
      <w:del w:id="39" w:author="Amy Robertson" w:date="2018-05-30T12:36:00Z">
        <w:r w:rsidR="002A0388" w:rsidRPr="008E5579" w:rsidDel="00011D24">
          <w:rPr>
            <w:rFonts w:ascii="Times New Roman" w:hAnsi="Times New Roman" w:cs="Times New Roman"/>
          </w:rPr>
          <w:delText xml:space="preserve">tower </w:delText>
        </w:r>
      </w:del>
      <w:r w:rsidR="002A0388" w:rsidRPr="008E5579">
        <w:rPr>
          <w:rFonts w:ascii="Times New Roman" w:hAnsi="Times New Roman" w:cs="Times New Roman"/>
        </w:rPr>
        <w:t>material used in the DTU</w:t>
      </w:r>
      <w:r w:rsidR="001C692B" w:rsidRPr="008E5579">
        <w:rPr>
          <w:rFonts w:ascii="Times New Roman" w:hAnsi="Times New Roman" w:cs="Times New Roman"/>
        </w:rPr>
        <w:t xml:space="preserve"> </w:t>
      </w:r>
      <w:r w:rsidR="002A0388" w:rsidRPr="008E5579">
        <w:rPr>
          <w:rFonts w:ascii="Times New Roman" w:hAnsi="Times New Roman" w:cs="Times New Roman"/>
        </w:rPr>
        <w:t xml:space="preserve">10MW </w:t>
      </w:r>
      <w:del w:id="40" w:author="Amy Robertson" w:date="2018-05-30T12:36:00Z">
        <w:r w:rsidR="002A0388" w:rsidRPr="008E5579" w:rsidDel="00011D24">
          <w:rPr>
            <w:rFonts w:ascii="Times New Roman" w:hAnsi="Times New Roman" w:cs="Times New Roman"/>
          </w:rPr>
          <w:delText>RNA,</w:delText>
        </w:r>
      </w:del>
      <w:ins w:id="41" w:author="Amy Robertson" w:date="2018-05-30T12:36:00Z">
        <w:r w:rsidR="00011D24">
          <w:rPr>
            <w:rFonts w:ascii="Times New Roman" w:hAnsi="Times New Roman" w:cs="Times New Roman"/>
          </w:rPr>
          <w:t>tower,</w:t>
        </w:r>
      </w:ins>
      <w:r w:rsidR="002A0388" w:rsidRPr="008E5579">
        <w:rPr>
          <w:rFonts w:ascii="Times New Roman" w:hAnsi="Times New Roman" w:cs="Times New Roman"/>
        </w:rPr>
        <w:t xml:space="preserve"> while holding all other material properties constant).  This</w:t>
      </w:r>
      <w:r w:rsidR="001C692B" w:rsidRPr="008E5579">
        <w:rPr>
          <w:rFonts w:ascii="Times New Roman" w:hAnsi="Times New Roman" w:cs="Times New Roman"/>
        </w:rPr>
        <w:t xml:space="preserve"> </w:t>
      </w:r>
      <w:r w:rsidR="002A0388" w:rsidRPr="008E5579">
        <w:rPr>
          <w:rFonts w:ascii="Times New Roman" w:hAnsi="Times New Roman" w:cs="Times New Roman"/>
        </w:rPr>
        <w:t>assumption does not reflect real</w:t>
      </w:r>
      <w:r w:rsidRPr="008E5579">
        <w:rPr>
          <w:rFonts w:ascii="Times New Roman" w:hAnsi="Times New Roman" w:cs="Times New Roman"/>
        </w:rPr>
        <w:t>-world</w:t>
      </w:r>
      <w:r w:rsidR="002A0388" w:rsidRPr="008E5579">
        <w:rPr>
          <w:rFonts w:ascii="Times New Roman" w:hAnsi="Times New Roman" w:cs="Times New Roman"/>
        </w:rPr>
        <w:t xml:space="preserve"> </w:t>
      </w:r>
      <w:proofErr w:type="gramStart"/>
      <w:r w:rsidR="002A0388" w:rsidRPr="008E5579">
        <w:rPr>
          <w:rFonts w:ascii="Times New Roman" w:hAnsi="Times New Roman" w:cs="Times New Roman"/>
        </w:rPr>
        <w:t>material</w:t>
      </w:r>
      <w:r w:rsidRPr="008E5579">
        <w:rPr>
          <w:rFonts w:ascii="Times New Roman" w:hAnsi="Times New Roman" w:cs="Times New Roman"/>
        </w:rPr>
        <w:t>s</w:t>
      </w:r>
      <w:r w:rsidR="002A0388" w:rsidRPr="008E5579">
        <w:rPr>
          <w:rFonts w:ascii="Times New Roman" w:hAnsi="Times New Roman" w:cs="Times New Roman"/>
        </w:rPr>
        <w:t>, but</w:t>
      </w:r>
      <w:proofErr w:type="gramEnd"/>
      <w:r w:rsidR="002A0388" w:rsidRPr="008E5579">
        <w:rPr>
          <w:rFonts w:ascii="Times New Roman" w:hAnsi="Times New Roman" w:cs="Times New Roman"/>
        </w:rPr>
        <w:t xml:space="preserve"> does isolate the</w:t>
      </w:r>
      <w:r w:rsidR="001C692B" w:rsidRPr="008E5579">
        <w:rPr>
          <w:rFonts w:ascii="Times New Roman" w:hAnsi="Times New Roman" w:cs="Times New Roman"/>
        </w:rPr>
        <w:t xml:space="preserve"> </w:t>
      </w:r>
      <w:r w:rsidR="002A0388" w:rsidRPr="008E5579">
        <w:rPr>
          <w:rFonts w:ascii="Times New Roman" w:hAnsi="Times New Roman" w:cs="Times New Roman"/>
        </w:rPr>
        <w:t>value of weight reduction along the tower.  Using the same</w:t>
      </w:r>
      <w:r w:rsidR="001C692B" w:rsidRPr="008E5579">
        <w:rPr>
          <w:rFonts w:ascii="Times New Roman" w:hAnsi="Times New Roman" w:cs="Times New Roman"/>
        </w:rPr>
        <w:t xml:space="preserve"> </w:t>
      </w:r>
      <w:r w:rsidR="002A0388" w:rsidRPr="008E5579">
        <w:rPr>
          <w:rFonts w:ascii="Times New Roman" w:hAnsi="Times New Roman" w:cs="Times New Roman"/>
        </w:rPr>
        <w:t>parameterization and procedure from Step 3, determine the sensitivity of</w:t>
      </w:r>
      <w:r w:rsidR="001C692B" w:rsidRPr="008E5579">
        <w:rPr>
          <w:rFonts w:ascii="Times New Roman" w:hAnsi="Times New Roman" w:cs="Times New Roman"/>
        </w:rPr>
        <w:t xml:space="preserve"> </w:t>
      </w:r>
      <w:r w:rsidR="002A0388" w:rsidRPr="008E5579">
        <w:rPr>
          <w:rFonts w:ascii="Times New Roman" w:hAnsi="Times New Roman" w:cs="Times New Roman"/>
        </w:rPr>
        <w:t>system mass reduction over tower mass reduction relative to the baseline</w:t>
      </w:r>
      <w:r w:rsidR="001C692B" w:rsidRPr="008E5579">
        <w:rPr>
          <w:rFonts w:ascii="Times New Roman" w:hAnsi="Times New Roman" w:cs="Times New Roman"/>
        </w:rPr>
        <w:t xml:space="preserve"> </w:t>
      </w:r>
      <w:r w:rsidR="002A0388" w:rsidRPr="008E5579">
        <w:rPr>
          <w:rFonts w:ascii="Times New Roman" w:hAnsi="Times New Roman" w:cs="Times New Roman"/>
        </w:rPr>
        <w:t>established in Step 2.  From the total substructure cost difference,</w:t>
      </w:r>
      <w:r w:rsidR="001C692B" w:rsidRPr="008E5579">
        <w:rPr>
          <w:rFonts w:ascii="Times New Roman" w:hAnsi="Times New Roman" w:cs="Times New Roman"/>
        </w:rPr>
        <w:t xml:space="preserve"> </w:t>
      </w:r>
      <w:r w:rsidR="002A0388" w:rsidRPr="008E5579">
        <w:rPr>
          <w:rFonts w:ascii="Times New Roman" w:hAnsi="Times New Roman" w:cs="Times New Roman"/>
        </w:rPr>
        <w:t>determine the maximum cost per kg that would make the tower mass</w:t>
      </w:r>
      <w:r w:rsidR="001C692B" w:rsidRPr="008E5579">
        <w:rPr>
          <w:rFonts w:ascii="Times New Roman" w:hAnsi="Times New Roman" w:cs="Times New Roman"/>
        </w:rPr>
        <w:t xml:space="preserve"> </w:t>
      </w:r>
      <w:r w:rsidR="002A0388" w:rsidRPr="008E5579">
        <w:rPr>
          <w:rFonts w:ascii="Times New Roman" w:hAnsi="Times New Roman" w:cs="Times New Roman"/>
        </w:rPr>
        <w:t>reduction premium cost neutral.</w:t>
      </w:r>
    </w:p>
    <w:p w14:paraId="2B5B7687" w14:textId="77777777" w:rsidR="002A0388" w:rsidRPr="008E5579" w:rsidRDefault="002A0388" w:rsidP="002A0388">
      <w:pPr>
        <w:rPr>
          <w:rFonts w:ascii="Times New Roman" w:hAnsi="Times New Roman" w:cs="Times New Roman"/>
        </w:rPr>
      </w:pPr>
    </w:p>
    <w:p w14:paraId="7810512E" w14:textId="712D7BFB"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5 = 15</w:t>
      </w:r>
    </w:p>
    <w:p w14:paraId="25073C30" w14:textId="77777777" w:rsidR="002A0388" w:rsidRPr="008E5579" w:rsidRDefault="002A0388" w:rsidP="002A0388">
      <w:pPr>
        <w:rPr>
          <w:rFonts w:ascii="Times New Roman" w:hAnsi="Times New Roman" w:cs="Times New Roman"/>
        </w:rPr>
      </w:pPr>
    </w:p>
    <w:p w14:paraId="219CB543" w14:textId="617165E9" w:rsidR="002A0388" w:rsidRPr="008E5579" w:rsidRDefault="00F26B80" w:rsidP="002A0388">
      <w:pPr>
        <w:rPr>
          <w:rFonts w:ascii="Times New Roman" w:hAnsi="Times New Roman" w:cs="Times New Roman"/>
        </w:rPr>
      </w:pPr>
      <w:r w:rsidRPr="008E5579">
        <w:rPr>
          <w:rFonts w:ascii="Times New Roman" w:hAnsi="Times New Roman" w:cs="Times New Roman"/>
          <w:b/>
        </w:rPr>
        <w:t>STEP 5:</w:t>
      </w:r>
      <w:r w:rsidR="002A0388" w:rsidRPr="008E5579">
        <w:rPr>
          <w:rFonts w:ascii="Times New Roman" w:hAnsi="Times New Roman" w:cs="Times New Roman"/>
        </w:rPr>
        <w:t xml:space="preserve"> (If time and budget allow) Parameterize the center of mass location</w:t>
      </w:r>
      <w:r w:rsidRPr="008E5579">
        <w:rPr>
          <w:rFonts w:ascii="Times New Roman" w:hAnsi="Times New Roman" w:cs="Times New Roman"/>
        </w:rPr>
        <w:t xml:space="preserve"> </w:t>
      </w:r>
      <w:r w:rsidR="002A0388" w:rsidRPr="008E5579">
        <w:rPr>
          <w:rFonts w:ascii="Times New Roman" w:hAnsi="Times New Roman" w:cs="Times New Roman"/>
        </w:rPr>
        <w:t xml:space="preserve">(relative to the hub height) DTU 10MW RNA from </w:t>
      </w:r>
      <w:commentRangeStart w:id="42"/>
      <w:commentRangeStart w:id="43"/>
      <w:r w:rsidR="002A0388" w:rsidRPr="008E5579">
        <w:rPr>
          <w:rFonts w:ascii="Times New Roman" w:hAnsi="Times New Roman" w:cs="Times New Roman"/>
        </w:rPr>
        <w:t xml:space="preserve">-5m to +2m </w:t>
      </w:r>
      <w:commentRangeEnd w:id="42"/>
      <w:r w:rsidR="00011D24">
        <w:rPr>
          <w:rStyle w:val="CommentReference"/>
        </w:rPr>
        <w:commentReference w:id="42"/>
      </w:r>
      <w:commentRangeEnd w:id="43"/>
      <w:r w:rsidR="001955D2">
        <w:rPr>
          <w:rStyle w:val="CommentReference"/>
        </w:rPr>
        <w:commentReference w:id="43"/>
      </w:r>
      <w:commentRangeStart w:id="44"/>
      <w:commentRangeStart w:id="45"/>
      <w:r w:rsidR="002A0388" w:rsidRPr="008E5579">
        <w:rPr>
          <w:rFonts w:ascii="Times New Roman" w:hAnsi="Times New Roman" w:cs="Times New Roman"/>
        </w:rPr>
        <w:t>using</w:t>
      </w:r>
      <w:commentRangeEnd w:id="44"/>
      <w:r w:rsidR="00011D24">
        <w:rPr>
          <w:rStyle w:val="CommentReference"/>
        </w:rPr>
        <w:commentReference w:id="44"/>
      </w:r>
      <w:commentRangeEnd w:id="45"/>
      <w:r w:rsidR="001955D2">
        <w:rPr>
          <w:rStyle w:val="CommentReference"/>
        </w:rPr>
        <w:commentReference w:id="45"/>
      </w:r>
      <w:r w:rsidR="002A0388" w:rsidRPr="008E5579">
        <w:rPr>
          <w:rFonts w:ascii="Times New Roman" w:hAnsi="Times New Roman" w:cs="Times New Roman"/>
        </w:rPr>
        <w:t xml:space="preserve"> the</w:t>
      </w:r>
      <w:r w:rsidRPr="008E5579">
        <w:rPr>
          <w:rFonts w:ascii="Times New Roman" w:hAnsi="Times New Roman" w:cs="Times New Roman"/>
        </w:rPr>
        <w:t xml:space="preserve"> </w:t>
      </w:r>
      <w:r w:rsidR="002A0388" w:rsidRPr="008E5579">
        <w:rPr>
          <w:rFonts w:ascii="Times New Roman" w:hAnsi="Times New Roman" w:cs="Times New Roman"/>
        </w:rPr>
        <w:t>baseline RNA mass value</w:t>
      </w:r>
      <w:ins w:id="46" w:author="Barter, Garrett" w:date="2018-05-30T15:48:00Z">
        <w:r w:rsidR="001955D2">
          <w:rPr>
            <w:rFonts w:ascii="Times New Roman" w:hAnsi="Times New Roman" w:cs="Times New Roman"/>
          </w:rPr>
          <w:t xml:space="preserve"> in both the up/down and fore/aft directions</w:t>
        </w:r>
      </w:ins>
      <w:r w:rsidR="002A0388" w:rsidRPr="008E5579">
        <w:rPr>
          <w:rFonts w:ascii="Times New Roman" w:hAnsi="Times New Roman" w:cs="Times New Roman"/>
        </w:rPr>
        <w:t>.  This captures the</w:t>
      </w:r>
      <w:r w:rsidRPr="008E5579">
        <w:rPr>
          <w:rFonts w:ascii="Times New Roman" w:hAnsi="Times New Roman" w:cs="Times New Roman"/>
        </w:rPr>
        <w:t xml:space="preserve"> value of lowering or raising the center of mass of the system</w:t>
      </w:r>
      <w:ins w:id="47" w:author="Barter, Garrett" w:date="2018-05-30T15:49:00Z">
        <w:r w:rsidR="001955D2">
          <w:rPr>
            <w:rFonts w:ascii="Times New Roman" w:hAnsi="Times New Roman" w:cs="Times New Roman"/>
          </w:rPr>
          <w:t xml:space="preserve"> as well as increasing or lowering the bending moment on the tower</w:t>
        </w:r>
      </w:ins>
      <w:r w:rsidRPr="008E5579">
        <w:rPr>
          <w:rFonts w:ascii="Times New Roman" w:hAnsi="Times New Roman" w:cs="Times New Roman"/>
        </w:rPr>
        <w:t xml:space="preserve">.  Holding the rotor design fixed, loop over each of the parameterized RNA center of mass values and substructure types and re-optimize the substructure using the same set of design variables and </w:t>
      </w:r>
      <w:r w:rsidRPr="008E5579">
        <w:rPr>
          <w:rFonts w:ascii="Times New Roman" w:hAnsi="Times New Roman" w:cs="Times New Roman"/>
        </w:rPr>
        <w:lastRenderedPageBreak/>
        <w:t>constraints as in Step 2. Compute the sensitivity of system mass reduction over RNA center of mass changes relative to the baseline established in Step 2.  From the total substructure cost difference, determine the maximum cost per kg that would make the component center of mass change cost neutral.</w:t>
      </w:r>
    </w:p>
    <w:p w14:paraId="13E28B2F" w14:textId="77777777" w:rsidR="002A0388" w:rsidRPr="008E5579" w:rsidRDefault="002A0388" w:rsidP="002A0388">
      <w:pPr>
        <w:rPr>
          <w:rFonts w:ascii="Times New Roman" w:hAnsi="Times New Roman" w:cs="Times New Roman"/>
        </w:rPr>
      </w:pPr>
    </w:p>
    <w:p w14:paraId="75023442" w14:textId="77777777" w:rsidR="00F26B80" w:rsidRPr="008E5579" w:rsidRDefault="00F26B80" w:rsidP="00F26B80">
      <w:pPr>
        <w:rPr>
          <w:rFonts w:ascii="Times New Roman" w:hAnsi="Times New Roman" w:cs="Times New Roman"/>
        </w:rPr>
      </w:pPr>
      <w:r w:rsidRPr="008E5579">
        <w:rPr>
          <w:rFonts w:ascii="Times New Roman" w:hAnsi="Times New Roman" w:cs="Times New Roman"/>
          <w:i/>
        </w:rPr>
        <w:t>RNA center of mass deltas:</w:t>
      </w:r>
      <w:r w:rsidR="008E5579">
        <w:rPr>
          <w:rFonts w:ascii="Times New Roman" w:hAnsi="Times New Roman" w:cs="Times New Roman"/>
          <w:i/>
        </w:rPr>
        <w:t xml:space="preserve"> </w:t>
      </w:r>
      <w:r w:rsidRPr="008E5579">
        <w:rPr>
          <w:rFonts w:ascii="Times New Roman" w:hAnsi="Times New Roman" w:cs="Times New Roman"/>
        </w:rPr>
        <w:t>[-5m, -3m, -1m, +2m]</w:t>
      </w:r>
    </w:p>
    <w:p w14:paraId="709BABEE" w14:textId="77777777" w:rsidR="00F26B80" w:rsidRPr="008E5579" w:rsidRDefault="00F26B80" w:rsidP="00F26B80">
      <w:pPr>
        <w:rPr>
          <w:rFonts w:ascii="Times New Roman" w:hAnsi="Times New Roman" w:cs="Times New Roman"/>
        </w:rPr>
      </w:pPr>
    </w:p>
    <w:p w14:paraId="1F1FAF4A" w14:textId="0B0CE89A" w:rsidR="00F26B80" w:rsidRPr="008E5579" w:rsidRDefault="00F26B80" w:rsidP="00F26B80">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4</w:t>
      </w:r>
      <w:ins w:id="48" w:author="Barter, Garrett" w:date="2018-05-30T15:49:00Z">
        <w:r w:rsidR="001955D2">
          <w:rPr>
            <w:rFonts w:ascii="Times New Roman" w:hAnsi="Times New Roman" w:cs="Times New Roman"/>
          </w:rPr>
          <w:t xml:space="preserve"> x 2</w:t>
        </w:r>
      </w:ins>
      <w:r w:rsidRPr="008E5579">
        <w:rPr>
          <w:rFonts w:ascii="Times New Roman" w:hAnsi="Times New Roman" w:cs="Times New Roman"/>
        </w:rPr>
        <w:t xml:space="preserve"> = </w:t>
      </w:r>
      <w:ins w:id="49" w:author="Barter, Garrett" w:date="2018-05-30T15:49:00Z">
        <w:r w:rsidR="001955D2">
          <w:rPr>
            <w:rFonts w:ascii="Times New Roman" w:hAnsi="Times New Roman" w:cs="Times New Roman"/>
          </w:rPr>
          <w:t>24</w:t>
        </w:r>
      </w:ins>
      <w:del w:id="50" w:author="Barter, Garrett" w:date="2018-05-30T15:49:00Z">
        <w:r w:rsidRPr="008E5579" w:rsidDel="001955D2">
          <w:rPr>
            <w:rFonts w:ascii="Times New Roman" w:hAnsi="Times New Roman" w:cs="Times New Roman"/>
          </w:rPr>
          <w:delText>12</w:delText>
        </w:r>
      </w:del>
    </w:p>
    <w:p w14:paraId="64B3ABB5" w14:textId="3A15AABA" w:rsidR="002A0388" w:rsidRPr="008E5579" w:rsidRDefault="002A0388" w:rsidP="002A0388">
      <w:pPr>
        <w:rPr>
          <w:rFonts w:ascii="Times New Roman" w:hAnsi="Times New Roman" w:cs="Times New Roman"/>
        </w:rPr>
      </w:pPr>
    </w:p>
    <w:p w14:paraId="5BCF1E70" w14:textId="77777777" w:rsidR="002A0388" w:rsidRPr="008E5579" w:rsidRDefault="009C5E7F" w:rsidP="002A0388">
      <w:pPr>
        <w:rPr>
          <w:rFonts w:ascii="Times New Roman" w:hAnsi="Times New Roman" w:cs="Times New Roman"/>
        </w:rPr>
      </w:pPr>
      <w:r w:rsidRPr="008E5579">
        <w:rPr>
          <w:rFonts w:ascii="Times New Roman" w:hAnsi="Times New Roman" w:cs="Times New Roman"/>
          <w:b/>
        </w:rPr>
        <w:t xml:space="preserve">ALL STEPS: </w:t>
      </w:r>
      <w:r w:rsidR="002A0388" w:rsidRPr="008E5579">
        <w:rPr>
          <w:rFonts w:ascii="Times New Roman" w:hAnsi="Times New Roman" w:cs="Times New Roman"/>
        </w:rPr>
        <w:t>For all of the optimizations in steps 2-4, use the following</w:t>
      </w:r>
      <w:r w:rsidR="00F26B80" w:rsidRPr="008E5579">
        <w:rPr>
          <w:rFonts w:ascii="Times New Roman" w:hAnsi="Times New Roman" w:cs="Times New Roman"/>
        </w:rPr>
        <w:t xml:space="preserve"> </w:t>
      </w:r>
      <w:r w:rsidR="002A0388" w:rsidRPr="008E5579">
        <w:rPr>
          <w:rFonts w:ascii="Times New Roman" w:hAnsi="Times New Roman" w:cs="Times New Roman"/>
        </w:rPr>
        <w:t>metocean environment conditions, design load cases, and constraints</w:t>
      </w:r>
      <w:r w:rsidR="00F26B80" w:rsidRPr="008E5579">
        <w:rPr>
          <w:rFonts w:ascii="Times New Roman" w:hAnsi="Times New Roman" w:cs="Times New Roman"/>
        </w:rPr>
        <w:t xml:space="preserve"> </w:t>
      </w:r>
      <w:r w:rsidR="002A0388" w:rsidRPr="008E5579">
        <w:rPr>
          <w:rFonts w:ascii="Times New Roman" w:hAnsi="Times New Roman" w:cs="Times New Roman"/>
        </w:rPr>
        <w:t>cases</w:t>
      </w:r>
    </w:p>
    <w:p w14:paraId="33CF86CE" w14:textId="77777777" w:rsidR="002A0388" w:rsidRPr="008E5579" w:rsidRDefault="002A0388" w:rsidP="002A0388">
      <w:pPr>
        <w:rPr>
          <w:rFonts w:ascii="Times New Roman" w:hAnsi="Times New Roman" w:cs="Times New Roman"/>
        </w:rPr>
      </w:pPr>
    </w:p>
    <w:p w14:paraId="3B7357B1"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Load Cases</w:t>
      </w:r>
      <w:r w:rsidR="005007D6" w:rsidRPr="008E5579">
        <w:rPr>
          <w:rFonts w:ascii="Times New Roman" w:hAnsi="Times New Roman" w:cs="Times New Roman"/>
          <w:i/>
        </w:rPr>
        <w:t xml:space="preserve"> and their metocean environment</w:t>
      </w:r>
      <w:r w:rsidRPr="008E5579">
        <w:rPr>
          <w:rFonts w:ascii="Times New Roman" w:hAnsi="Times New Roman" w:cs="Times New Roman"/>
          <w:i/>
        </w:rPr>
        <w:t>:</w:t>
      </w:r>
    </w:p>
    <w:p w14:paraId="52F7E662" w14:textId="77777777" w:rsidR="002A0388" w:rsidRPr="008E5579" w:rsidRDefault="008E05FE" w:rsidP="008E05FE">
      <w:pPr>
        <w:pStyle w:val="ListParagraph"/>
        <w:numPr>
          <w:ilvl w:val="0"/>
          <w:numId w:val="3"/>
        </w:numPr>
        <w:rPr>
          <w:rFonts w:ascii="Times New Roman" w:hAnsi="Times New Roman" w:cs="Times New Roman"/>
        </w:rPr>
      </w:pPr>
      <w:r w:rsidRPr="008E5579">
        <w:rPr>
          <w:rFonts w:ascii="Times New Roman" w:hAnsi="Times New Roman" w:cs="Times New Roman"/>
        </w:rPr>
        <w:t>Max thrust loads</w:t>
      </w:r>
    </w:p>
    <w:p w14:paraId="0B4E2994" w14:textId="6A916720"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Wind reference speed = </w:t>
      </w:r>
      <w:r w:rsidR="00323BDF">
        <w:rPr>
          <w:rFonts w:ascii="Times New Roman" w:hAnsi="Times New Roman" w:cs="Times New Roman"/>
        </w:rPr>
        <w:t>11</w:t>
      </w:r>
      <w:r w:rsidR="005007D6" w:rsidRPr="008E5579">
        <w:rPr>
          <w:rFonts w:ascii="Times New Roman" w:hAnsi="Times New Roman" w:cs="Times New Roman"/>
        </w:rPr>
        <w:t xml:space="preserve"> </w:t>
      </w:r>
      <w:r w:rsidRPr="008E5579">
        <w:rPr>
          <w:rFonts w:ascii="Times New Roman" w:hAnsi="Times New Roman" w:cs="Times New Roman"/>
        </w:rPr>
        <w:t>m/s</w:t>
      </w:r>
    </w:p>
    <w:p w14:paraId="509DBC6D" w14:textId="672E23B8"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Wind reference height = </w:t>
      </w:r>
      <w:r w:rsidR="005007D6" w:rsidRPr="008E5579">
        <w:rPr>
          <w:rFonts w:ascii="Times New Roman" w:hAnsi="Times New Roman" w:cs="Times New Roman"/>
        </w:rPr>
        <w:t>11</w:t>
      </w:r>
      <w:r w:rsidR="00323BDF">
        <w:rPr>
          <w:rFonts w:ascii="Times New Roman" w:hAnsi="Times New Roman" w:cs="Times New Roman"/>
        </w:rPr>
        <w:t>9</w:t>
      </w:r>
      <w:r w:rsidR="005007D6" w:rsidRPr="008E5579">
        <w:rPr>
          <w:rFonts w:ascii="Times New Roman" w:hAnsi="Times New Roman" w:cs="Times New Roman"/>
        </w:rPr>
        <w:t xml:space="preserve"> </w:t>
      </w:r>
      <w:r w:rsidRPr="008E5579">
        <w:rPr>
          <w:rFonts w:ascii="Times New Roman" w:hAnsi="Times New Roman" w:cs="Times New Roman"/>
        </w:rPr>
        <w:t>m</w:t>
      </w:r>
    </w:p>
    <w:p w14:paraId="4E527B23" w14:textId="77777777" w:rsidR="005007D6" w:rsidRPr="008E5579" w:rsidRDefault="005007D6" w:rsidP="008E05FE">
      <w:pPr>
        <w:pStyle w:val="ListParagraph"/>
        <w:numPr>
          <w:ilvl w:val="1"/>
          <w:numId w:val="3"/>
        </w:numPr>
        <w:rPr>
          <w:rFonts w:ascii="Times New Roman" w:hAnsi="Times New Roman" w:cs="Times New Roman"/>
        </w:rPr>
      </w:pPr>
      <w:r w:rsidRPr="008E5579">
        <w:rPr>
          <w:rFonts w:ascii="Times New Roman" w:hAnsi="Times New Roman" w:cs="Times New Roman"/>
        </w:rPr>
        <w:t>Wind shear exponent (power law) = 0.11</w:t>
      </w:r>
    </w:p>
    <w:p w14:paraId="4D4AC9E0"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Significant wave height = </w:t>
      </w:r>
      <w:r w:rsidR="005007D6" w:rsidRPr="008E5579">
        <w:rPr>
          <w:rFonts w:ascii="Times New Roman" w:hAnsi="Times New Roman" w:cs="Times New Roman"/>
        </w:rPr>
        <w:t xml:space="preserve">10.8 </w:t>
      </w:r>
      <w:r w:rsidRPr="008E5579">
        <w:rPr>
          <w:rFonts w:ascii="Times New Roman" w:hAnsi="Times New Roman" w:cs="Times New Roman"/>
        </w:rPr>
        <w:t>m</w:t>
      </w:r>
    </w:p>
    <w:p w14:paraId="492F8040"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Wave period = </w:t>
      </w:r>
      <w:r w:rsidR="005007D6" w:rsidRPr="008E5579">
        <w:rPr>
          <w:rFonts w:ascii="Times New Roman" w:hAnsi="Times New Roman" w:cs="Times New Roman"/>
        </w:rPr>
        <w:t xml:space="preserve">9.8 </w:t>
      </w:r>
      <w:r w:rsidRPr="008E5579">
        <w:rPr>
          <w:rFonts w:ascii="Times New Roman" w:hAnsi="Times New Roman" w:cs="Times New Roman"/>
        </w:rPr>
        <w:t>s</w:t>
      </w:r>
    </w:p>
    <w:p w14:paraId="3E57E3FA"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Water depth = </w:t>
      </w:r>
      <w:r w:rsidR="005007D6" w:rsidRPr="008E5579">
        <w:rPr>
          <w:rFonts w:ascii="Times New Roman" w:hAnsi="Times New Roman" w:cs="Times New Roman"/>
        </w:rPr>
        <w:t xml:space="preserve">320 </w:t>
      </w:r>
      <w:r w:rsidRPr="008E5579">
        <w:rPr>
          <w:rFonts w:ascii="Times New Roman" w:hAnsi="Times New Roman" w:cs="Times New Roman"/>
        </w:rPr>
        <w:t>m</w:t>
      </w:r>
    </w:p>
    <w:p w14:paraId="4CD1C7A9" w14:textId="77777777" w:rsidR="008E05FE" w:rsidRPr="008E5579" w:rsidRDefault="008E05FE" w:rsidP="008E05FE">
      <w:pPr>
        <w:pStyle w:val="ListParagraph"/>
        <w:numPr>
          <w:ilvl w:val="0"/>
          <w:numId w:val="3"/>
        </w:numPr>
        <w:rPr>
          <w:rFonts w:ascii="Times New Roman" w:hAnsi="Times New Roman" w:cs="Times New Roman"/>
        </w:rPr>
      </w:pPr>
      <w:r w:rsidRPr="008E5579">
        <w:rPr>
          <w:rFonts w:ascii="Times New Roman" w:hAnsi="Times New Roman" w:cs="Times New Roman"/>
        </w:rPr>
        <w:t>(none other at this time)</w:t>
      </w:r>
    </w:p>
    <w:p w14:paraId="26E57011" w14:textId="77777777" w:rsidR="002A0388" w:rsidRPr="008E5579" w:rsidRDefault="002A0388" w:rsidP="002A0388">
      <w:pPr>
        <w:rPr>
          <w:rFonts w:ascii="Times New Roman" w:hAnsi="Times New Roman" w:cs="Times New Roman"/>
        </w:rPr>
      </w:pPr>
    </w:p>
    <w:p w14:paraId="4B091591"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Constraints:</w:t>
      </w:r>
    </w:p>
    <w:p w14:paraId="368D29E7" w14:textId="77777777" w:rsidR="002A0388"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proofErr w:type="gramStart"/>
      <w:r w:rsidRPr="008E5579">
        <w:rPr>
          <w:rFonts w:ascii="Times New Roman" w:hAnsi="Times New Roman" w:cs="Times New Roman"/>
        </w:rPr>
        <w:t>draft:water</w:t>
      </w:r>
      <w:proofErr w:type="spellEnd"/>
      <w:proofErr w:type="gramEnd"/>
      <w:r w:rsidRPr="008E5579">
        <w:rPr>
          <w:rFonts w:ascii="Times New Roman" w:hAnsi="Times New Roman" w:cs="Times New Roman"/>
        </w:rPr>
        <w:t xml:space="preserve"> depth limit</w:t>
      </w:r>
    </w:p>
    <w:p w14:paraId="608D4EAB"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proofErr w:type="gramStart"/>
      <w:r w:rsidRPr="008E5579">
        <w:rPr>
          <w:rFonts w:ascii="Times New Roman" w:hAnsi="Times New Roman" w:cs="Times New Roman"/>
        </w:rPr>
        <w:t>diameter:spacing</w:t>
      </w:r>
      <w:proofErr w:type="spellEnd"/>
      <w:proofErr w:type="gramEnd"/>
      <w:r w:rsidRPr="008E5579">
        <w:rPr>
          <w:rFonts w:ascii="Times New Roman" w:hAnsi="Times New Roman" w:cs="Times New Roman"/>
        </w:rPr>
        <w:t xml:space="preserve"> limit</w:t>
      </w:r>
    </w:p>
    <w:p w14:paraId="280FE87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taper ratio limit</w:t>
      </w:r>
    </w:p>
    <w:p w14:paraId="0555D7C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r w:rsidRPr="008E5579">
        <w:rPr>
          <w:rFonts w:ascii="Times New Roman" w:hAnsi="Times New Roman" w:cs="Times New Roman"/>
        </w:rPr>
        <w:t>thickness:diameter</w:t>
      </w:r>
      <w:proofErr w:type="spellEnd"/>
      <w:r w:rsidRPr="008E5579">
        <w:rPr>
          <w:rFonts w:ascii="Times New Roman" w:hAnsi="Times New Roman" w:cs="Times New Roman"/>
        </w:rPr>
        <w:t xml:space="preserve"> ratio limit</w:t>
      </w:r>
    </w:p>
    <w:p w14:paraId="4942B545"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stiffener geometry limits</w:t>
      </w:r>
    </w:p>
    <w:p w14:paraId="1F30EDB6"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buckling margin</w:t>
      </w:r>
    </w:p>
    <w:p w14:paraId="331C2A32"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stress limits</w:t>
      </w:r>
    </w:p>
    <w:p w14:paraId="5A8B9A2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Mooring line tension </w:t>
      </w:r>
      <w:commentRangeStart w:id="51"/>
      <w:commentRangeStart w:id="52"/>
      <w:r w:rsidRPr="008E5579">
        <w:rPr>
          <w:rFonts w:ascii="Times New Roman" w:hAnsi="Times New Roman" w:cs="Times New Roman"/>
        </w:rPr>
        <w:t>limit</w:t>
      </w:r>
      <w:commentRangeEnd w:id="51"/>
      <w:r w:rsidR="00D93875">
        <w:rPr>
          <w:rStyle w:val="CommentReference"/>
        </w:rPr>
        <w:commentReference w:id="51"/>
      </w:r>
      <w:commentRangeEnd w:id="52"/>
      <w:r w:rsidR="001955D2">
        <w:rPr>
          <w:rStyle w:val="CommentReference"/>
        </w:rPr>
        <w:commentReference w:id="52"/>
      </w:r>
    </w:p>
    <w:p w14:paraId="38A5A9C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neutral buoyancy requirement</w:t>
      </w:r>
    </w:p>
    <w:p w14:paraId="466F087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metacentric height limit</w:t>
      </w:r>
    </w:p>
    <w:p w14:paraId="2CA3A60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variable (water) ballast mass limit</w:t>
      </w:r>
    </w:p>
    <w:p w14:paraId="1D251F4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restoring force requirement</w:t>
      </w:r>
    </w:p>
    <w:p w14:paraId="342CC9BF"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restoring moment requirement</w:t>
      </w:r>
    </w:p>
    <w:p w14:paraId="354462A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Tower buckling margin</w:t>
      </w:r>
    </w:p>
    <w:p w14:paraId="1B897856"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Tower stress limits</w:t>
      </w:r>
    </w:p>
    <w:p w14:paraId="03DA42A7"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rigid body period limits relative to wave periods</w:t>
      </w:r>
    </w:p>
    <w:p w14:paraId="673BB81D"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modal eigenfrequency limits relative to wave periods</w:t>
      </w:r>
      <w:bookmarkStart w:id="53" w:name="_GoBack"/>
      <w:bookmarkEnd w:id="53"/>
    </w:p>
    <w:p w14:paraId="79131A41"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rigid body period limits relative to rotor frequencies</w:t>
      </w:r>
    </w:p>
    <w:p w14:paraId="6CE33B21"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modal eigenfrequency limits relative to rotor frequencies</w:t>
      </w:r>
    </w:p>
    <w:p w14:paraId="64604338"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Rotor tip deflection limit (tower strike)</w:t>
      </w:r>
    </w:p>
    <w:p w14:paraId="5BFF9A47" w14:textId="77777777" w:rsidR="00163482" w:rsidRPr="008E5579" w:rsidRDefault="008E05FE" w:rsidP="005007D6">
      <w:pPr>
        <w:pStyle w:val="ListParagraph"/>
        <w:numPr>
          <w:ilvl w:val="0"/>
          <w:numId w:val="2"/>
        </w:numPr>
        <w:rPr>
          <w:rFonts w:ascii="Times New Roman" w:hAnsi="Times New Roman" w:cs="Times New Roman"/>
        </w:rPr>
      </w:pPr>
      <w:r w:rsidRPr="008E5579">
        <w:rPr>
          <w:rFonts w:ascii="Times New Roman" w:hAnsi="Times New Roman" w:cs="Times New Roman"/>
        </w:rPr>
        <w:t>Rotor tip ground clearance limit</w:t>
      </w:r>
    </w:p>
    <w:sectPr w:rsidR="00163482" w:rsidRPr="008E5579" w:rsidSect="003D45A1">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my Robertson" w:date="2018-05-30T12:26:00Z" w:initials="RA">
    <w:p w14:paraId="66193A6A" w14:textId="63A3396A" w:rsidR="0041029A" w:rsidRDefault="0041029A">
      <w:pPr>
        <w:pStyle w:val="CommentText"/>
      </w:pPr>
      <w:r>
        <w:rPr>
          <w:rStyle w:val="CommentReference"/>
        </w:rPr>
        <w:annotationRef/>
      </w:r>
      <w:r>
        <w:t xml:space="preserve">Will we look at the effect of </w:t>
      </w:r>
      <w:proofErr w:type="spellStart"/>
      <w:r>
        <w:t>lightweighting</w:t>
      </w:r>
      <w:proofErr w:type="spellEnd"/>
      <w:r>
        <w:t xml:space="preserve"> at different locations?  Are we only looking at the RNA, or also the tower, for instance?</w:t>
      </w:r>
    </w:p>
  </w:comment>
  <w:comment w:id="5" w:author="Barter, Garrett" w:date="2018-05-30T15:40:00Z" w:initials="BG">
    <w:p w14:paraId="2E37EA5B" w14:textId="467C657D" w:rsidR="001955D2" w:rsidRDefault="001955D2">
      <w:pPr>
        <w:pStyle w:val="CommentText"/>
      </w:pPr>
      <w:r>
        <w:rPr>
          <w:rStyle w:val="CommentReference"/>
        </w:rPr>
        <w:annotationRef/>
      </w:r>
      <w:r>
        <w:t>RNA &amp; tower.  Added a sentence of this.</w:t>
      </w:r>
    </w:p>
  </w:comment>
  <w:comment w:id="6" w:author="Amy Robertson" w:date="2018-05-30T12:19:00Z" w:initials="RA">
    <w:p w14:paraId="0FC5AB24" w14:textId="4D866B77" w:rsidR="00E6096D" w:rsidRDefault="00E6096D">
      <w:pPr>
        <w:pStyle w:val="CommentText"/>
      </w:pPr>
      <w:r>
        <w:rPr>
          <w:rStyle w:val="CommentReference"/>
        </w:rPr>
        <w:annotationRef/>
      </w:r>
      <w:r>
        <w:t xml:space="preserve">So, no gross assessment of cost for </w:t>
      </w:r>
      <w:proofErr w:type="spellStart"/>
      <w:r>
        <w:t>lightweighting</w:t>
      </w:r>
      <w:proofErr w:type="spellEnd"/>
      <w:r>
        <w:t xml:space="preserve"> the technology?  And, no assessment of impact on costs for transportation, installation, and O&amp;M?  Just making sure I understand.</w:t>
      </w:r>
    </w:p>
  </w:comment>
  <w:comment w:id="7" w:author="Barter, Garrett" w:date="2018-05-30T15:40:00Z" w:initials="BG">
    <w:p w14:paraId="45FAA76B" w14:textId="51F8A262" w:rsidR="001955D2" w:rsidRDefault="001955D2">
      <w:pPr>
        <w:pStyle w:val="CommentText"/>
      </w:pPr>
      <w:r>
        <w:rPr>
          <w:rStyle w:val="CommentReference"/>
        </w:rPr>
        <w:annotationRef/>
      </w:r>
      <w:r>
        <w:t>Instead of gross calculations of the cost to lightweight the goal is to determine the breakeven point.  Individual technologies will fall on either side of that line.  Costs to transportation &amp; installation will be included indirectly since those scale by mass.  O&amp;M is not in the model yet</w:t>
      </w:r>
    </w:p>
  </w:comment>
  <w:comment w:id="8" w:author="Amy Robertson" w:date="2018-05-30T12:47:00Z" w:initials="RA">
    <w:p w14:paraId="16550F59" w14:textId="403D4C9B" w:rsidR="00D93875" w:rsidRDefault="00D93875">
      <w:pPr>
        <w:pStyle w:val="CommentText"/>
      </w:pPr>
      <w:r>
        <w:rPr>
          <w:rStyle w:val="CommentReference"/>
        </w:rPr>
        <w:annotationRef/>
      </w:r>
      <w:r>
        <w:t>I would add a sentence here stating that you’ll look at weight reduction first in the RNA then in the tower.</w:t>
      </w:r>
    </w:p>
  </w:comment>
  <w:comment w:id="14" w:author="Amy Robertson" w:date="2018-05-30T12:25:00Z" w:initials="RA">
    <w:p w14:paraId="7AA29003" w14:textId="088E279C" w:rsidR="0041029A" w:rsidRDefault="0041029A">
      <w:pPr>
        <w:pStyle w:val="CommentText"/>
      </w:pPr>
      <w:r>
        <w:rPr>
          <w:rStyle w:val="CommentReference"/>
        </w:rPr>
        <w:annotationRef/>
      </w:r>
      <w:proofErr w:type="gramStart"/>
      <w:r>
        <w:t>Also</w:t>
      </w:r>
      <w:proofErr w:type="gramEnd"/>
      <w:r>
        <w:t xml:space="preserve"> as we better understand the approaches for technology </w:t>
      </w:r>
      <w:proofErr w:type="spellStart"/>
      <w:r>
        <w:t>lightweighting</w:t>
      </w:r>
      <w:proofErr w:type="spellEnd"/>
      <w:r>
        <w:t xml:space="preserve"> and the associated costs.</w:t>
      </w:r>
    </w:p>
  </w:comment>
  <w:comment w:id="15" w:author="Amy Robertson" w:date="2018-05-30T12:21:00Z" w:initials="RA">
    <w:p w14:paraId="38D59364" w14:textId="2B8D5994" w:rsidR="00E6096D" w:rsidRDefault="00E6096D">
      <w:pPr>
        <w:pStyle w:val="CommentText"/>
      </w:pPr>
      <w:r>
        <w:rPr>
          <w:rStyle w:val="CommentReference"/>
        </w:rPr>
        <w:annotationRef/>
      </w:r>
      <w:r>
        <w:t>Are we also doing verification of the implementation of the new capabilities?  Or, has this already been done?</w:t>
      </w:r>
    </w:p>
  </w:comment>
  <w:comment w:id="16" w:author="Barter, Garrett" w:date="2018-05-30T15:40:00Z" w:initials="BG">
    <w:p w14:paraId="41F5B829" w14:textId="165DB82C" w:rsidR="001955D2" w:rsidRDefault="001955D2">
      <w:pPr>
        <w:pStyle w:val="CommentText"/>
      </w:pPr>
      <w:r>
        <w:rPr>
          <w:rStyle w:val="CommentReference"/>
        </w:rPr>
        <w:annotationRef/>
      </w:r>
      <w:r>
        <w:t>Doing it now.  Verification won’t be part of the “study” effort</w:t>
      </w:r>
    </w:p>
  </w:comment>
  <w:comment w:id="17" w:author="Amy Robertson" w:date="2018-05-30T12:22:00Z" w:initials="RA">
    <w:p w14:paraId="3E91D825" w14:textId="1513825D" w:rsidR="00E6096D" w:rsidRDefault="00E6096D">
      <w:pPr>
        <w:pStyle w:val="CommentText"/>
      </w:pPr>
      <w:r>
        <w:rPr>
          <w:rStyle w:val="CommentReference"/>
        </w:rPr>
        <w:annotationRef/>
      </w:r>
      <w:r>
        <w:t>Based on some initial configuration?</w:t>
      </w:r>
    </w:p>
  </w:comment>
  <w:comment w:id="18" w:author="Barter, Garrett" w:date="2018-05-30T15:41:00Z" w:initials="BG">
    <w:p w14:paraId="246F3153" w14:textId="722AE259" w:rsidR="001955D2" w:rsidRDefault="001955D2">
      <w:pPr>
        <w:pStyle w:val="CommentText"/>
      </w:pPr>
      <w:r>
        <w:rPr>
          <w:rStyle w:val="CommentReference"/>
        </w:rPr>
        <w:annotationRef/>
      </w:r>
      <w:r>
        <w:t>With a genetic algorithm and randomized starting points, we likely won’t need initial configurations</w:t>
      </w:r>
    </w:p>
  </w:comment>
  <w:comment w:id="19" w:author="Amy Robertson" w:date="2018-05-30T12:24:00Z" w:initials="RA">
    <w:p w14:paraId="05CDAF64" w14:textId="50CD9A3A" w:rsidR="0041029A" w:rsidRDefault="0041029A">
      <w:pPr>
        <w:pStyle w:val="CommentText"/>
      </w:pPr>
      <w:r>
        <w:rPr>
          <w:rStyle w:val="CommentReference"/>
        </w:rPr>
        <w:annotationRef/>
      </w:r>
      <w:r>
        <w:t>Is the plan to do multiple weight reduction values?</w:t>
      </w:r>
    </w:p>
  </w:comment>
  <w:comment w:id="20" w:author="Barter, Garrett" w:date="2018-05-30T15:41:00Z" w:initials="BG">
    <w:p w14:paraId="723A734E" w14:textId="7155A3D3" w:rsidR="001955D2" w:rsidRDefault="001955D2">
      <w:pPr>
        <w:pStyle w:val="CommentText"/>
      </w:pPr>
      <w:r>
        <w:rPr>
          <w:rStyle w:val="CommentReference"/>
        </w:rPr>
        <w:annotationRef/>
      </w:r>
      <w:r>
        <w:t>Yes, see the detailed plan</w:t>
      </w:r>
    </w:p>
  </w:comment>
  <w:comment w:id="21" w:author="Amy Robertson" w:date="2018-05-30T12:27:00Z" w:initials="RA">
    <w:p w14:paraId="07DE7566" w14:textId="658151DB" w:rsidR="0041029A" w:rsidRDefault="0041029A">
      <w:pPr>
        <w:pStyle w:val="CommentText"/>
      </w:pPr>
      <w:r>
        <w:rPr>
          <w:rStyle w:val="CommentReference"/>
        </w:rPr>
        <w:annotationRef/>
      </w:r>
      <w:r>
        <w:t xml:space="preserve">Not sure what you mean here?  Are you saying one line for the effects from </w:t>
      </w:r>
      <w:proofErr w:type="spellStart"/>
      <w:r>
        <w:t>lightweighting</w:t>
      </w:r>
      <w:proofErr w:type="spellEnd"/>
      <w:r>
        <w:t xml:space="preserve"> the turbine, and one for </w:t>
      </w:r>
      <w:proofErr w:type="spellStart"/>
      <w:r>
        <w:t>lightweighting</w:t>
      </w:r>
      <w:proofErr w:type="spellEnd"/>
      <w:r>
        <w:t xml:space="preserve"> the tower?</w:t>
      </w:r>
    </w:p>
  </w:comment>
  <w:comment w:id="22" w:author="Barter, Garrett" w:date="2018-05-30T15:42:00Z" w:initials="BG">
    <w:p w14:paraId="7D7AD4F4" w14:textId="50938507" w:rsidR="001955D2" w:rsidRDefault="001955D2">
      <w:pPr>
        <w:pStyle w:val="CommentText"/>
      </w:pPr>
      <w:r>
        <w:rPr>
          <w:rStyle w:val="CommentReference"/>
        </w:rPr>
        <w:annotationRef/>
      </w:r>
      <w:r>
        <w:t>Yes</w:t>
      </w:r>
    </w:p>
  </w:comment>
  <w:comment w:id="23" w:author="Amy Robertson" w:date="2018-05-30T12:28:00Z" w:initials="RA">
    <w:p w14:paraId="2D2E35E7" w14:textId="3E579AA4" w:rsidR="0041029A" w:rsidRDefault="0041029A">
      <w:pPr>
        <w:pStyle w:val="CommentText"/>
      </w:pPr>
      <w:r>
        <w:rPr>
          <w:rStyle w:val="CommentReference"/>
        </w:rPr>
        <w:annotationRef/>
      </w:r>
      <w:r>
        <w:t>So, you will be considering the cost to lightweight then?</w:t>
      </w:r>
    </w:p>
  </w:comment>
  <w:comment w:id="24" w:author="Barter, Garrett" w:date="2018-05-30T15:42:00Z" w:initials="BG">
    <w:p w14:paraId="46633356" w14:textId="5D392BA3" w:rsidR="001955D2" w:rsidRDefault="001955D2">
      <w:pPr>
        <w:pStyle w:val="CommentText"/>
      </w:pPr>
      <w:r>
        <w:rPr>
          <w:rStyle w:val="CommentReference"/>
        </w:rPr>
        <w:annotationRef/>
      </w:r>
      <w:r>
        <w:t xml:space="preserve">See above comment.  If we know the cost savings in the new design, we can calculate the breakeven cost/weight point for the </w:t>
      </w:r>
      <w:proofErr w:type="spellStart"/>
      <w:r>
        <w:t>lightweighting</w:t>
      </w:r>
      <w:proofErr w:type="spellEnd"/>
      <w:r>
        <w:t xml:space="preserve"> technology</w:t>
      </w:r>
    </w:p>
  </w:comment>
  <w:comment w:id="25" w:author="Amy Robertson" w:date="2018-05-30T12:29:00Z" w:initials="RA">
    <w:p w14:paraId="41D46CE8" w14:textId="68ACAED7" w:rsidR="0041029A" w:rsidRDefault="0041029A">
      <w:pPr>
        <w:pStyle w:val="CommentText"/>
      </w:pPr>
      <w:r>
        <w:rPr>
          <w:rStyle w:val="CommentReference"/>
        </w:rPr>
        <w:annotationRef/>
      </w:r>
      <w:r>
        <w:t>Do we now have capabilities to model taut moorings?  I thought this was still on the TO DO list.</w:t>
      </w:r>
    </w:p>
  </w:comment>
  <w:comment w:id="26" w:author="Barter, Garrett" w:date="2018-05-30T15:44:00Z" w:initials="BG">
    <w:p w14:paraId="754BE4B4" w14:textId="174DC0B5" w:rsidR="001955D2" w:rsidRDefault="001955D2">
      <w:pPr>
        <w:pStyle w:val="CommentText"/>
      </w:pPr>
      <w:r>
        <w:rPr>
          <w:rStyle w:val="CommentReference"/>
        </w:rPr>
        <w:annotationRef/>
      </w:r>
      <w:r>
        <w:t>I checked this off the TODO list a couple of weeks ago.</w:t>
      </w:r>
    </w:p>
  </w:comment>
  <w:comment w:id="27" w:author="Amy Robertson" w:date="2018-05-30T12:31:00Z" w:initials="RA">
    <w:p w14:paraId="43BC682B" w14:textId="26962AE9" w:rsidR="0041029A" w:rsidRDefault="0041029A">
      <w:pPr>
        <w:pStyle w:val="CommentText"/>
      </w:pPr>
      <w:r>
        <w:rPr>
          <w:rStyle w:val="CommentReference"/>
        </w:rPr>
        <w:annotationRef/>
      </w:r>
      <w:r>
        <w:t>Will you not design the tower as well?  Or are you basing this on the DTU reference?</w:t>
      </w:r>
    </w:p>
  </w:comment>
  <w:comment w:id="29" w:author="Barter, Garrett" w:date="2018-05-30T15:44:00Z" w:initials="BG">
    <w:p w14:paraId="1CE6A178" w14:textId="703DDCB4" w:rsidR="001955D2" w:rsidRDefault="001955D2">
      <w:pPr>
        <w:pStyle w:val="CommentText"/>
      </w:pPr>
      <w:r>
        <w:rPr>
          <w:rStyle w:val="CommentReference"/>
        </w:rPr>
        <w:annotationRef/>
      </w:r>
      <w:r>
        <w:t>I’m undecided on the tower, but leaning towards including it</w:t>
      </w:r>
    </w:p>
  </w:comment>
  <w:comment w:id="28" w:author="Amy Robertson" w:date="2018-05-30T12:31:00Z" w:initials="RA">
    <w:p w14:paraId="69F8F82C" w14:textId="526B480D" w:rsidR="0041029A" w:rsidRDefault="0041029A">
      <w:pPr>
        <w:pStyle w:val="CommentText"/>
      </w:pPr>
      <w:r>
        <w:rPr>
          <w:rStyle w:val="CommentReference"/>
        </w:rPr>
        <w:annotationRef/>
      </w:r>
      <w:r>
        <w:t>What metocean conditions are you using for optimization?  Have we included some generic metocean climates in WISDEM?  We created a database, as well as three generic reference sites for the three dominate areas in the U.S. that could be incorporated if you’re interested.</w:t>
      </w:r>
    </w:p>
  </w:comment>
  <w:comment w:id="30" w:author="Barter, Garrett" w:date="2018-05-30T15:44:00Z" w:initials="BG">
    <w:p w14:paraId="1048D08B" w14:textId="4DFFADC2" w:rsidR="001955D2" w:rsidRDefault="001955D2">
      <w:pPr>
        <w:pStyle w:val="CommentText"/>
      </w:pPr>
      <w:r>
        <w:rPr>
          <w:rStyle w:val="CommentReference"/>
        </w:rPr>
        <w:annotationRef/>
      </w:r>
      <w:r>
        <w:t>I listed the metocean conditions at the end of the document.  I’m not married to them, so if you have a better suggestion, that is fine with me</w:t>
      </w:r>
    </w:p>
  </w:comment>
  <w:comment w:id="31" w:author="Amy Robertson" w:date="2018-05-30T12:33:00Z" w:initials="RA">
    <w:p w14:paraId="372B800E" w14:textId="4BEA8B17" w:rsidR="00011D24" w:rsidRDefault="00011D24">
      <w:pPr>
        <w:pStyle w:val="CommentText"/>
      </w:pPr>
      <w:r>
        <w:rPr>
          <w:rStyle w:val="CommentReference"/>
        </w:rPr>
        <w:annotationRef/>
      </w:r>
      <w:r>
        <w:t>What about their orientation?</w:t>
      </w:r>
    </w:p>
  </w:comment>
  <w:comment w:id="32" w:author="Barter, Garrett" w:date="2018-05-30T15:45:00Z" w:initials="BG">
    <w:p w14:paraId="64B9CF81" w14:textId="1606187D" w:rsidR="001955D2" w:rsidRDefault="001955D2">
      <w:pPr>
        <w:pStyle w:val="CommentText"/>
      </w:pPr>
      <w:r>
        <w:rPr>
          <w:rStyle w:val="CommentReference"/>
        </w:rPr>
        <w:annotationRef/>
      </w:r>
      <w:r>
        <w:t>Not sure what you mean.  The code assumes vertical cylinders for now.  “spacing” really means radius from the center.  The spacing in circumferential direction is assumed to be even</w:t>
      </w:r>
    </w:p>
  </w:comment>
  <w:comment w:id="33" w:author="Amy Robertson" w:date="2018-05-30T12:33:00Z" w:initials="RA">
    <w:p w14:paraId="7FE6C75F" w14:textId="34743192" w:rsidR="00011D24" w:rsidRDefault="00011D24">
      <w:pPr>
        <w:pStyle w:val="CommentText"/>
      </w:pPr>
      <w:r>
        <w:rPr>
          <w:rStyle w:val="CommentReference"/>
        </w:rPr>
        <w:annotationRef/>
      </w:r>
      <w:r>
        <w:t>Taut vs semi-taut vs catenary?</w:t>
      </w:r>
    </w:p>
  </w:comment>
  <w:comment w:id="35" w:author="Barter, Garrett" w:date="2018-05-30T15:46:00Z" w:initials="BG">
    <w:p w14:paraId="02E6210C" w14:textId="1FD2CC09" w:rsidR="001955D2" w:rsidRDefault="001955D2">
      <w:pPr>
        <w:pStyle w:val="CommentText"/>
      </w:pPr>
      <w:r>
        <w:rPr>
          <w:rStyle w:val="CommentReference"/>
        </w:rPr>
        <w:annotationRef/>
      </w:r>
      <w:r>
        <w:t>By varying the length and anchor point, the optimizer will choose the tension in the line</w:t>
      </w:r>
    </w:p>
  </w:comment>
  <w:comment w:id="34" w:author="Amy Robertson" w:date="2018-05-30T12:34:00Z" w:initials="RA">
    <w:p w14:paraId="689E8EEB" w14:textId="61E6122A" w:rsidR="00011D24" w:rsidRDefault="00011D24">
      <w:pPr>
        <w:pStyle w:val="CommentText"/>
      </w:pPr>
      <w:r>
        <w:rPr>
          <w:rStyle w:val="CommentReference"/>
        </w:rPr>
        <w:annotationRef/>
      </w:r>
      <w:r>
        <w:t xml:space="preserve">Anchor design as well? Could change based on </w:t>
      </w:r>
      <w:proofErr w:type="spellStart"/>
      <w:r>
        <w:t>lightweighting</w:t>
      </w:r>
      <w:proofErr w:type="spellEnd"/>
      <w:r>
        <w:t>?  Probably not enough change to affect anchor.</w:t>
      </w:r>
    </w:p>
  </w:comment>
  <w:comment w:id="36" w:author="Barter, Garrett" w:date="2018-05-30T15:47:00Z" w:initials="BG">
    <w:p w14:paraId="74EA3ACD" w14:textId="0AAAFE2B" w:rsidR="001955D2" w:rsidRDefault="001955D2">
      <w:pPr>
        <w:pStyle w:val="CommentText"/>
      </w:pPr>
      <w:r>
        <w:rPr>
          <w:rStyle w:val="CommentReference"/>
        </w:rPr>
        <w:annotationRef/>
      </w:r>
      <w:r>
        <w:t>Anchor design is not part of the model currently</w:t>
      </w:r>
    </w:p>
  </w:comment>
  <w:comment w:id="37" w:author="Amy Robertson" w:date="2018-05-30T12:44:00Z" w:initials="RA">
    <w:p w14:paraId="296DC3AE" w14:textId="0334D952" w:rsidR="00D93875" w:rsidRDefault="00D93875">
      <w:pPr>
        <w:pStyle w:val="CommentText"/>
      </w:pPr>
      <w:r>
        <w:rPr>
          <w:rStyle w:val="CommentReference"/>
        </w:rPr>
        <w:annotationRef/>
      </w:r>
      <w:r>
        <w:t>So, you won’t optimize the tower based on the weight reduction in the RNA?</w:t>
      </w:r>
    </w:p>
  </w:comment>
  <w:comment w:id="38" w:author="Barter, Garrett" w:date="2018-05-30T15:47:00Z" w:initials="BG">
    <w:p w14:paraId="5CE57283" w14:textId="215C87A8" w:rsidR="001955D2" w:rsidRDefault="001955D2">
      <w:pPr>
        <w:pStyle w:val="CommentText"/>
      </w:pPr>
      <w:r>
        <w:rPr>
          <w:rStyle w:val="CommentReference"/>
        </w:rPr>
        <w:annotationRef/>
      </w:r>
      <w:r>
        <w:t>Undecided, but leaning towards yes.</w:t>
      </w:r>
    </w:p>
  </w:comment>
  <w:comment w:id="42" w:author="Amy Robertson" w:date="2018-05-30T12:36:00Z" w:initials="RA">
    <w:p w14:paraId="126E3D71" w14:textId="5FBF014C" w:rsidR="00011D24" w:rsidRDefault="00011D24">
      <w:pPr>
        <w:pStyle w:val="CommentText"/>
      </w:pPr>
      <w:r>
        <w:rPr>
          <w:rStyle w:val="CommentReference"/>
        </w:rPr>
        <w:annotationRef/>
      </w:r>
      <w:r>
        <w:t>In which direction?  Up/down or fore/aft.  Both could have an effect.  We’ve been studying the effect of uncertainty in this value in both directions on the resulting loads.</w:t>
      </w:r>
    </w:p>
  </w:comment>
  <w:comment w:id="43" w:author="Barter, Garrett" w:date="2018-05-30T15:47:00Z" w:initials="BG">
    <w:p w14:paraId="75CD0594" w14:textId="48C9274D" w:rsidR="001955D2" w:rsidRDefault="001955D2">
      <w:pPr>
        <w:pStyle w:val="CommentText"/>
      </w:pPr>
      <w:r>
        <w:rPr>
          <w:rStyle w:val="CommentReference"/>
        </w:rPr>
        <w:annotationRef/>
      </w:r>
      <w:r>
        <w:t>I was thinking up/down, but fore/aft might be worthwhile too.  I’m a little skeptical we’ll have time for this step anyway, but I’ll include it in the text</w:t>
      </w:r>
    </w:p>
  </w:comment>
  <w:comment w:id="44" w:author="Amy Robertson" w:date="2018-05-30T12:38:00Z" w:initials="RA">
    <w:p w14:paraId="3DA1A756" w14:textId="53AAB9A9" w:rsidR="00011D24" w:rsidRDefault="00011D24">
      <w:pPr>
        <w:pStyle w:val="CommentText"/>
      </w:pPr>
      <w:r>
        <w:rPr>
          <w:rStyle w:val="CommentReference"/>
        </w:rPr>
        <w:annotationRef/>
      </w:r>
      <w:r>
        <w:t>What would be creating this CM change?  Configuration of generator or longer tower?  If changing tower, would need to consider increase in tower cost.</w:t>
      </w:r>
    </w:p>
  </w:comment>
  <w:comment w:id="45" w:author="Barter, Garrett" w:date="2018-05-30T15:50:00Z" w:initials="BG">
    <w:p w14:paraId="09440D40" w14:textId="4E748584" w:rsidR="001955D2" w:rsidRDefault="001955D2">
      <w:pPr>
        <w:pStyle w:val="CommentText"/>
      </w:pPr>
      <w:r>
        <w:rPr>
          <w:rStyle w:val="CommentReference"/>
        </w:rPr>
        <w:annotationRef/>
      </w:r>
      <w:r>
        <w:t>Just the generator for now</w:t>
      </w:r>
    </w:p>
  </w:comment>
  <w:comment w:id="51" w:author="Amy Robertson" w:date="2018-05-30T12:43:00Z" w:initials="RA">
    <w:p w14:paraId="55B8E4D0" w14:textId="1837A2D0" w:rsidR="00D93875" w:rsidRDefault="00D93875">
      <w:pPr>
        <w:pStyle w:val="CommentText"/>
      </w:pPr>
      <w:r>
        <w:rPr>
          <w:rStyle w:val="CommentReference"/>
        </w:rPr>
        <w:annotationRef/>
      </w:r>
      <w:r>
        <w:t>Watch circle limitation?</w:t>
      </w:r>
    </w:p>
  </w:comment>
  <w:comment w:id="52" w:author="Barter, Garrett" w:date="2018-05-30T15:50:00Z" w:initials="BG">
    <w:p w14:paraId="6732EAD9" w14:textId="2CCAA6E8" w:rsidR="001955D2" w:rsidRDefault="001955D2">
      <w:pPr>
        <w:pStyle w:val="CommentText"/>
      </w:pPr>
      <w:r>
        <w:rPr>
          <w:rStyle w:val="CommentReference"/>
        </w:rPr>
        <w:annotationRef/>
      </w:r>
      <w:r w:rsidR="0019111B">
        <w:t>This is mostly captured by the restoring force/moment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93A6A" w15:done="0"/>
  <w15:commentEx w15:paraId="2E37EA5B" w15:paraIdParent="66193A6A" w15:done="0"/>
  <w15:commentEx w15:paraId="0FC5AB24" w15:done="0"/>
  <w15:commentEx w15:paraId="45FAA76B" w15:paraIdParent="0FC5AB24" w15:done="0"/>
  <w15:commentEx w15:paraId="16550F59" w15:done="1"/>
  <w15:commentEx w15:paraId="7AA29003" w15:done="1"/>
  <w15:commentEx w15:paraId="38D59364" w15:done="0"/>
  <w15:commentEx w15:paraId="41F5B829" w15:paraIdParent="38D59364" w15:done="0"/>
  <w15:commentEx w15:paraId="3E91D825" w15:done="0"/>
  <w15:commentEx w15:paraId="246F3153" w15:paraIdParent="3E91D825" w15:done="0"/>
  <w15:commentEx w15:paraId="05CDAF64" w15:done="0"/>
  <w15:commentEx w15:paraId="723A734E" w15:paraIdParent="05CDAF64" w15:done="0"/>
  <w15:commentEx w15:paraId="07DE7566" w15:done="0"/>
  <w15:commentEx w15:paraId="7D7AD4F4" w15:paraIdParent="07DE7566" w15:done="0"/>
  <w15:commentEx w15:paraId="2D2E35E7" w15:done="0"/>
  <w15:commentEx w15:paraId="46633356" w15:paraIdParent="2D2E35E7" w15:done="0"/>
  <w15:commentEx w15:paraId="41D46CE8" w15:done="0"/>
  <w15:commentEx w15:paraId="754BE4B4" w15:paraIdParent="41D46CE8" w15:done="0"/>
  <w15:commentEx w15:paraId="43BC682B" w15:done="0"/>
  <w15:commentEx w15:paraId="1CE6A178" w15:paraIdParent="43BC682B" w15:done="0"/>
  <w15:commentEx w15:paraId="69F8F82C" w15:done="0"/>
  <w15:commentEx w15:paraId="1048D08B" w15:paraIdParent="69F8F82C" w15:done="0"/>
  <w15:commentEx w15:paraId="372B800E" w15:done="0"/>
  <w15:commentEx w15:paraId="64B9CF81" w15:paraIdParent="372B800E" w15:done="0"/>
  <w15:commentEx w15:paraId="7FE6C75F" w15:done="0"/>
  <w15:commentEx w15:paraId="02E6210C" w15:paraIdParent="7FE6C75F" w15:done="0"/>
  <w15:commentEx w15:paraId="689E8EEB" w15:done="0"/>
  <w15:commentEx w15:paraId="74EA3ACD" w15:paraIdParent="689E8EEB" w15:done="0"/>
  <w15:commentEx w15:paraId="296DC3AE" w15:done="0"/>
  <w15:commentEx w15:paraId="5CE57283" w15:paraIdParent="296DC3AE" w15:done="0"/>
  <w15:commentEx w15:paraId="126E3D71" w15:done="0"/>
  <w15:commentEx w15:paraId="75CD0594" w15:paraIdParent="126E3D71" w15:done="0"/>
  <w15:commentEx w15:paraId="3DA1A756" w15:done="0"/>
  <w15:commentEx w15:paraId="09440D40" w15:paraIdParent="3DA1A756" w15:done="0"/>
  <w15:commentEx w15:paraId="55B8E4D0" w15:done="0"/>
  <w15:commentEx w15:paraId="6732EAD9" w15:paraIdParent="55B8E4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93A6A" w16cid:durableId="1EB91702"/>
  <w16cid:commentId w16cid:paraId="2E37EA5B" w16cid:durableId="1EB94457"/>
  <w16cid:commentId w16cid:paraId="0FC5AB24" w16cid:durableId="1EB91553"/>
  <w16cid:commentId w16cid:paraId="45FAA76B" w16cid:durableId="1EB94460"/>
  <w16cid:commentId w16cid:paraId="16550F59" w16cid:durableId="1EB91BE4"/>
  <w16cid:commentId w16cid:paraId="7AA29003" w16cid:durableId="1EB916CD"/>
  <w16cid:commentId w16cid:paraId="38D59364" w16cid:durableId="1EB915BA"/>
  <w16cid:commentId w16cid:paraId="41F5B829" w16cid:durableId="1EB94479"/>
  <w16cid:commentId w16cid:paraId="3E91D825" w16cid:durableId="1EB915F9"/>
  <w16cid:commentId w16cid:paraId="246F3153" w16cid:durableId="1EB9449A"/>
  <w16cid:commentId w16cid:paraId="05CDAF64" w16cid:durableId="1EB91661"/>
  <w16cid:commentId w16cid:paraId="723A734E" w16cid:durableId="1EB944C5"/>
  <w16cid:commentId w16cid:paraId="07DE7566" w16cid:durableId="1EB9172E"/>
  <w16cid:commentId w16cid:paraId="7D7AD4F4" w16cid:durableId="1EB944E0"/>
  <w16cid:commentId w16cid:paraId="2D2E35E7" w16cid:durableId="1EB91767"/>
  <w16cid:commentId w16cid:paraId="46633356" w16cid:durableId="1EB944F1"/>
  <w16cid:commentId w16cid:paraId="41D46CE8" w16cid:durableId="1EB917C6"/>
  <w16cid:commentId w16cid:paraId="754BE4B4" w16cid:durableId="1EB94546"/>
  <w16cid:commentId w16cid:paraId="43BC682B" w16cid:durableId="1EB9180A"/>
  <w16cid:commentId w16cid:paraId="1CE6A178" w16cid:durableId="1EB9455C"/>
  <w16cid:commentId w16cid:paraId="69F8F82C" w16cid:durableId="1EB9182D"/>
  <w16cid:commentId w16cid:paraId="1048D08B" w16cid:durableId="1EB94572"/>
  <w16cid:commentId w16cid:paraId="372B800E" w16cid:durableId="1EB91892"/>
  <w16cid:commentId w16cid:paraId="64B9CF81" w16cid:durableId="1EB945A1"/>
  <w16cid:commentId w16cid:paraId="7FE6C75F" w16cid:durableId="1EB918AD"/>
  <w16cid:commentId w16cid:paraId="02E6210C" w16cid:durableId="1EB945E2"/>
  <w16cid:commentId w16cid:paraId="689E8EEB" w16cid:durableId="1EB918C8"/>
  <w16cid:commentId w16cid:paraId="74EA3ACD" w16cid:durableId="1EB945FD"/>
  <w16cid:commentId w16cid:paraId="296DC3AE" w16cid:durableId="1EB91B48"/>
  <w16cid:commentId w16cid:paraId="5CE57283" w16cid:durableId="1EB9460A"/>
  <w16cid:commentId w16cid:paraId="126E3D71" w16cid:durableId="1EB91967"/>
  <w16cid:commentId w16cid:paraId="75CD0594" w16cid:durableId="1EB9461F"/>
  <w16cid:commentId w16cid:paraId="3DA1A756" w16cid:durableId="1EB919B1"/>
  <w16cid:commentId w16cid:paraId="09440D40" w16cid:durableId="1EB946B8"/>
  <w16cid:commentId w16cid:paraId="55B8E4D0" w16cid:durableId="1EB91B0D"/>
  <w16cid:commentId w16cid:paraId="6732EAD9" w16cid:durableId="1EB94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66DFD" w14:textId="77777777" w:rsidR="00264531" w:rsidRDefault="00264531" w:rsidP="008E05FE">
      <w:r>
        <w:separator/>
      </w:r>
    </w:p>
  </w:endnote>
  <w:endnote w:type="continuationSeparator" w:id="0">
    <w:p w14:paraId="514EF0CC" w14:textId="77777777" w:rsidR="00264531" w:rsidRDefault="00264531" w:rsidP="008E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796266"/>
      <w:docPartObj>
        <w:docPartGallery w:val="Page Numbers (Bottom of Page)"/>
        <w:docPartUnique/>
      </w:docPartObj>
    </w:sdtPr>
    <w:sdtEndPr>
      <w:rPr>
        <w:rStyle w:val="PageNumber"/>
      </w:rPr>
    </w:sdtEndPr>
    <w:sdtContent>
      <w:p w14:paraId="4B76D486" w14:textId="77777777" w:rsidR="008E05FE" w:rsidRDefault="008E05FE" w:rsidP="00CE0D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E9D4" w14:textId="77777777" w:rsidR="008E05FE" w:rsidRDefault="008E0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8798127"/>
      <w:docPartObj>
        <w:docPartGallery w:val="Page Numbers (Bottom of Page)"/>
        <w:docPartUnique/>
      </w:docPartObj>
    </w:sdtPr>
    <w:sdtEndPr>
      <w:rPr>
        <w:rStyle w:val="PageNumber"/>
      </w:rPr>
    </w:sdtEndPr>
    <w:sdtContent>
      <w:p w14:paraId="140D2CFC" w14:textId="77777777" w:rsidR="008E05FE" w:rsidRDefault="008E05FE" w:rsidP="00CE0D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8388C0" w14:textId="77777777" w:rsidR="008E05FE" w:rsidRDefault="008E0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0585" w14:textId="77777777" w:rsidR="00264531" w:rsidRDefault="00264531" w:rsidP="008E05FE">
      <w:r>
        <w:separator/>
      </w:r>
    </w:p>
  </w:footnote>
  <w:footnote w:type="continuationSeparator" w:id="0">
    <w:p w14:paraId="222B40E2" w14:textId="77777777" w:rsidR="00264531" w:rsidRDefault="00264531" w:rsidP="008E0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118"/>
    <w:multiLevelType w:val="hybridMultilevel"/>
    <w:tmpl w:val="A70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47CB"/>
    <w:multiLevelType w:val="hybridMultilevel"/>
    <w:tmpl w:val="F15A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736A7"/>
    <w:multiLevelType w:val="hybridMultilevel"/>
    <w:tmpl w:val="C83A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A120A"/>
    <w:multiLevelType w:val="hybridMultilevel"/>
    <w:tmpl w:val="532E6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Robertson">
    <w15:presenceInfo w15:providerId="AD" w15:userId="S-1-5-21-2090949127-153249958-1489575960-33968"/>
  </w15:person>
  <w15:person w15:author="Barter, Garrett">
    <w15:presenceInfo w15:providerId="Windows Live" w15:userId="6b586bd3-77c8-420a-bb37-b544cd3f3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88"/>
    <w:rsid w:val="00011D24"/>
    <w:rsid w:val="000833CD"/>
    <w:rsid w:val="001218B9"/>
    <w:rsid w:val="00163482"/>
    <w:rsid w:val="00172EEE"/>
    <w:rsid w:val="0019111B"/>
    <w:rsid w:val="001955D2"/>
    <w:rsid w:val="001C692B"/>
    <w:rsid w:val="00264531"/>
    <w:rsid w:val="002A0388"/>
    <w:rsid w:val="00323BDF"/>
    <w:rsid w:val="003B68DD"/>
    <w:rsid w:val="003D45A1"/>
    <w:rsid w:val="0041029A"/>
    <w:rsid w:val="004C316D"/>
    <w:rsid w:val="005007D6"/>
    <w:rsid w:val="00682598"/>
    <w:rsid w:val="006F174C"/>
    <w:rsid w:val="008726A4"/>
    <w:rsid w:val="008E05FE"/>
    <w:rsid w:val="008E5579"/>
    <w:rsid w:val="009207C3"/>
    <w:rsid w:val="00925ABD"/>
    <w:rsid w:val="00984C8E"/>
    <w:rsid w:val="00985EEA"/>
    <w:rsid w:val="009C5E7F"/>
    <w:rsid w:val="00A13E6F"/>
    <w:rsid w:val="00A3563B"/>
    <w:rsid w:val="00A95EA5"/>
    <w:rsid w:val="00CB5208"/>
    <w:rsid w:val="00D178E6"/>
    <w:rsid w:val="00D93875"/>
    <w:rsid w:val="00E21479"/>
    <w:rsid w:val="00E50321"/>
    <w:rsid w:val="00E6096D"/>
    <w:rsid w:val="00F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999B"/>
  <w14:defaultImageDpi w14:val="32767"/>
  <w15:chartTrackingRefBased/>
  <w15:docId w15:val="{5A6CEEF0-B507-8649-A11C-6F290480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3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3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316D"/>
    <w:pPr>
      <w:ind w:left="720"/>
      <w:contextualSpacing/>
    </w:pPr>
  </w:style>
  <w:style w:type="paragraph" w:styleId="Footer">
    <w:name w:val="footer"/>
    <w:basedOn w:val="Normal"/>
    <w:link w:val="FooterChar"/>
    <w:uiPriority w:val="99"/>
    <w:unhideWhenUsed/>
    <w:rsid w:val="008E05FE"/>
    <w:pPr>
      <w:tabs>
        <w:tab w:val="center" w:pos="4680"/>
        <w:tab w:val="right" w:pos="9360"/>
      </w:tabs>
    </w:pPr>
  </w:style>
  <w:style w:type="character" w:customStyle="1" w:styleId="FooterChar">
    <w:name w:val="Footer Char"/>
    <w:basedOn w:val="DefaultParagraphFont"/>
    <w:link w:val="Footer"/>
    <w:uiPriority w:val="99"/>
    <w:rsid w:val="008E05FE"/>
  </w:style>
  <w:style w:type="character" w:styleId="PageNumber">
    <w:name w:val="page number"/>
    <w:basedOn w:val="DefaultParagraphFont"/>
    <w:uiPriority w:val="99"/>
    <w:semiHidden/>
    <w:unhideWhenUsed/>
    <w:rsid w:val="008E05FE"/>
  </w:style>
  <w:style w:type="table" w:styleId="TableGrid">
    <w:name w:val="Table Grid"/>
    <w:basedOn w:val="TableNormal"/>
    <w:uiPriority w:val="39"/>
    <w:rsid w:val="008E5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55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218B9"/>
    <w:rPr>
      <w:sz w:val="16"/>
      <w:szCs w:val="16"/>
    </w:rPr>
  </w:style>
  <w:style w:type="paragraph" w:styleId="CommentText">
    <w:name w:val="annotation text"/>
    <w:basedOn w:val="Normal"/>
    <w:link w:val="CommentTextChar"/>
    <w:uiPriority w:val="99"/>
    <w:semiHidden/>
    <w:unhideWhenUsed/>
    <w:rsid w:val="001218B9"/>
    <w:rPr>
      <w:sz w:val="20"/>
      <w:szCs w:val="20"/>
    </w:rPr>
  </w:style>
  <w:style w:type="character" w:customStyle="1" w:styleId="CommentTextChar">
    <w:name w:val="Comment Text Char"/>
    <w:basedOn w:val="DefaultParagraphFont"/>
    <w:link w:val="CommentText"/>
    <w:uiPriority w:val="99"/>
    <w:semiHidden/>
    <w:rsid w:val="001218B9"/>
    <w:rPr>
      <w:sz w:val="20"/>
      <w:szCs w:val="20"/>
    </w:rPr>
  </w:style>
  <w:style w:type="paragraph" w:styleId="CommentSubject">
    <w:name w:val="annotation subject"/>
    <w:basedOn w:val="CommentText"/>
    <w:next w:val="CommentText"/>
    <w:link w:val="CommentSubjectChar"/>
    <w:uiPriority w:val="99"/>
    <w:semiHidden/>
    <w:unhideWhenUsed/>
    <w:rsid w:val="001218B9"/>
    <w:rPr>
      <w:b/>
      <w:bCs/>
    </w:rPr>
  </w:style>
  <w:style w:type="character" w:customStyle="1" w:styleId="CommentSubjectChar">
    <w:name w:val="Comment Subject Char"/>
    <w:basedOn w:val="CommentTextChar"/>
    <w:link w:val="CommentSubject"/>
    <w:uiPriority w:val="99"/>
    <w:semiHidden/>
    <w:rsid w:val="001218B9"/>
    <w:rPr>
      <w:b/>
      <w:bCs/>
      <w:sz w:val="20"/>
      <w:szCs w:val="20"/>
    </w:rPr>
  </w:style>
  <w:style w:type="paragraph" w:styleId="BalloonText">
    <w:name w:val="Balloon Text"/>
    <w:basedOn w:val="Normal"/>
    <w:link w:val="BalloonTextChar"/>
    <w:uiPriority w:val="99"/>
    <w:semiHidden/>
    <w:unhideWhenUsed/>
    <w:rsid w:val="00121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Barter, Garrett</dc:creator>
  <cp:keywords/>
  <dc:description/>
  <cp:lastModifiedBy>Barter, Garrett</cp:lastModifiedBy>
  <cp:revision>4</cp:revision>
  <dcterms:created xsi:type="dcterms:W3CDTF">2018-05-30T21:37:00Z</dcterms:created>
  <dcterms:modified xsi:type="dcterms:W3CDTF">2018-05-30T21:52:00Z</dcterms:modified>
</cp:coreProperties>
</file>